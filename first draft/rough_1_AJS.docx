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71F716" w14:textId="77777777" w:rsidR="007C18F8" w:rsidRPr="001F76A4" w:rsidRDefault="007C18F8" w:rsidP="0039482C">
      <w:pPr>
        <w:rPr>
          <w:rFonts w:ascii="Arial" w:hAnsi="Arial" w:cs="Arial"/>
          <w:b/>
          <w:rPrChange w:id="0" w:author="AJ Smit" w:date="2018-11-07T10:56:00Z">
            <w:rPr>
              <w:rFonts w:ascii="Arial" w:hAnsi="Arial" w:cs="Arial"/>
              <w:u w:val="single"/>
            </w:rPr>
          </w:rPrChange>
        </w:rPr>
      </w:pPr>
      <w:commentRangeStart w:id="1"/>
      <w:r w:rsidRPr="001F76A4">
        <w:rPr>
          <w:rFonts w:ascii="Arial" w:hAnsi="Arial" w:cs="Arial"/>
          <w:b/>
          <w:rPrChange w:id="2" w:author="AJ Smit" w:date="2018-11-07T10:56:00Z">
            <w:rPr>
              <w:rFonts w:ascii="Arial" w:hAnsi="Arial" w:cs="Arial"/>
              <w:u w:val="single"/>
            </w:rPr>
          </w:rPrChange>
        </w:rPr>
        <w:t>Introduction</w:t>
      </w:r>
      <w:commentRangeEnd w:id="1"/>
      <w:r w:rsidR="0039482C" w:rsidRPr="001F76A4">
        <w:rPr>
          <w:rStyle w:val="CommentReference"/>
          <w:b/>
          <w:rPrChange w:id="3" w:author="AJ Smit" w:date="2018-11-07T10:56:00Z">
            <w:rPr>
              <w:rStyle w:val="CommentReference"/>
            </w:rPr>
          </w:rPrChange>
        </w:rPr>
        <w:commentReference w:id="1"/>
      </w:r>
    </w:p>
    <w:p w14:paraId="6120F835" w14:textId="77777777" w:rsidR="007C18F8" w:rsidRPr="0039482C" w:rsidRDefault="007C18F8" w:rsidP="0039482C">
      <w:pPr>
        <w:rPr>
          <w:rFonts w:ascii="Arial" w:hAnsi="Arial" w:cs="Arial"/>
          <w:u w:val="single"/>
        </w:rPr>
      </w:pPr>
      <w:commentRangeStart w:id="4"/>
      <w:r w:rsidRPr="0039482C">
        <w:rPr>
          <w:rFonts w:ascii="Arial" w:hAnsi="Arial" w:cs="Arial"/>
          <w:u w:val="single"/>
        </w:rPr>
        <w:t>Kelp in general</w:t>
      </w:r>
      <w:commentRangeEnd w:id="4"/>
      <w:r w:rsidR="0039482C">
        <w:rPr>
          <w:rStyle w:val="CommentReference"/>
        </w:rPr>
        <w:commentReference w:id="4"/>
      </w:r>
    </w:p>
    <w:p w14:paraId="48DEF4B3" w14:textId="77777777" w:rsidR="00C91BC9" w:rsidRPr="0039482C" w:rsidRDefault="00B25951" w:rsidP="0039482C">
      <w:pPr>
        <w:rPr>
          <w:rFonts w:ascii="Arial" w:hAnsi="Arial" w:cs="Arial"/>
        </w:rPr>
      </w:pPr>
      <w:commentRangeStart w:id="5"/>
      <w:r w:rsidRPr="0039482C">
        <w:rPr>
          <w:rFonts w:ascii="Arial" w:hAnsi="Arial" w:cs="Arial"/>
        </w:rPr>
        <w:t>Kelp forests are found in te</w:t>
      </w:r>
      <w:r w:rsidR="006632A4" w:rsidRPr="0039482C">
        <w:rPr>
          <w:rFonts w:ascii="Arial" w:hAnsi="Arial" w:cs="Arial"/>
        </w:rPr>
        <w:t>mperate and polar coastal region</w:t>
      </w:r>
      <w:r w:rsidRPr="0039482C">
        <w:rPr>
          <w:rFonts w:ascii="Arial" w:hAnsi="Arial" w:cs="Arial"/>
        </w:rPr>
        <w:t xml:space="preserve">s </w:t>
      </w:r>
      <w:r w:rsidR="006632A4" w:rsidRPr="0039482C">
        <w:rPr>
          <w:rFonts w:ascii="Arial" w:hAnsi="Arial" w:cs="Arial"/>
        </w:rPr>
        <w:t>around the world (</w:t>
      </w:r>
      <w:r w:rsidR="006632A4" w:rsidRPr="0039482C">
        <w:rPr>
          <w:rFonts w:ascii="Arial" w:hAnsi="Arial" w:cs="Arial"/>
          <w:color w:val="FF0000"/>
        </w:rPr>
        <w:t>Mann 1973</w:t>
      </w:r>
      <w:r w:rsidR="006632A4" w:rsidRPr="0039482C">
        <w:rPr>
          <w:rFonts w:ascii="Arial" w:hAnsi="Arial" w:cs="Arial"/>
        </w:rPr>
        <w:t>)</w:t>
      </w:r>
      <w:r w:rsidRPr="0039482C">
        <w:rPr>
          <w:rFonts w:ascii="Arial" w:hAnsi="Arial" w:cs="Arial"/>
        </w:rPr>
        <w:t>.</w:t>
      </w:r>
      <w:r w:rsidR="0039482C">
        <w:rPr>
          <w:rFonts w:ascii="Arial" w:hAnsi="Arial" w:cs="Arial"/>
        </w:rPr>
        <w:t xml:space="preserve"> </w:t>
      </w:r>
      <w:r w:rsidR="00D73AB1" w:rsidRPr="0039482C">
        <w:rPr>
          <w:rFonts w:ascii="Arial" w:hAnsi="Arial" w:cs="Arial"/>
        </w:rPr>
        <w:t>They are</w:t>
      </w:r>
      <w:r w:rsidRPr="0039482C">
        <w:rPr>
          <w:rFonts w:ascii="Arial" w:hAnsi="Arial" w:cs="Arial"/>
        </w:rPr>
        <w:t xml:space="preserve"> classified as</w:t>
      </w:r>
      <w:r w:rsidR="00C91BC9" w:rsidRPr="0039482C">
        <w:rPr>
          <w:rFonts w:ascii="Arial" w:hAnsi="Arial" w:cs="Arial"/>
        </w:rPr>
        <w:t xml:space="preserve"> </w:t>
      </w:r>
      <w:r w:rsidR="00D73AB1" w:rsidRPr="0039482C">
        <w:rPr>
          <w:rFonts w:ascii="Arial" w:hAnsi="Arial" w:cs="Arial"/>
        </w:rPr>
        <w:t xml:space="preserve">a </w:t>
      </w:r>
      <w:r w:rsidRPr="0039482C">
        <w:rPr>
          <w:rFonts w:ascii="Arial" w:hAnsi="Arial" w:cs="Arial"/>
        </w:rPr>
        <w:t xml:space="preserve">keystone species </w:t>
      </w:r>
      <w:r w:rsidR="00C91BC9" w:rsidRPr="0039482C">
        <w:rPr>
          <w:rFonts w:ascii="Arial" w:hAnsi="Arial" w:cs="Arial"/>
        </w:rPr>
        <w:t>and are</w:t>
      </w:r>
      <w:r w:rsidR="00D744A3" w:rsidRPr="0039482C">
        <w:rPr>
          <w:rFonts w:ascii="Arial" w:hAnsi="Arial" w:cs="Arial"/>
        </w:rPr>
        <w:t xml:space="preserve"> amongst</w:t>
      </w:r>
      <w:r w:rsidRPr="0039482C">
        <w:rPr>
          <w:rFonts w:ascii="Arial" w:hAnsi="Arial" w:cs="Arial"/>
        </w:rPr>
        <w:t xml:space="preserve"> the most productive ecosystems in the world (</w:t>
      </w:r>
      <w:r w:rsidRPr="0039482C">
        <w:rPr>
          <w:rFonts w:ascii="Arial" w:hAnsi="Arial" w:cs="Arial"/>
          <w:color w:val="FF0000"/>
        </w:rPr>
        <w:t xml:space="preserve">Mann, 1973; </w:t>
      </w:r>
      <w:proofErr w:type="spellStart"/>
      <w:r w:rsidRPr="0039482C">
        <w:rPr>
          <w:rFonts w:ascii="Arial" w:hAnsi="Arial" w:cs="Arial"/>
          <w:color w:val="FF0000"/>
        </w:rPr>
        <w:t>Fredriksen</w:t>
      </w:r>
      <w:proofErr w:type="spellEnd"/>
      <w:r w:rsidRPr="0039482C">
        <w:rPr>
          <w:rFonts w:ascii="Arial" w:hAnsi="Arial" w:cs="Arial"/>
          <w:color w:val="FF0000"/>
        </w:rPr>
        <w:t xml:space="preserve">, 2003; </w:t>
      </w:r>
      <w:proofErr w:type="spellStart"/>
      <w:r w:rsidRPr="0039482C">
        <w:rPr>
          <w:rFonts w:ascii="Arial" w:hAnsi="Arial" w:cs="Arial"/>
          <w:color w:val="FF0000"/>
        </w:rPr>
        <w:t>Rysgaard</w:t>
      </w:r>
      <w:proofErr w:type="spellEnd"/>
      <w:r w:rsidRPr="0039482C">
        <w:rPr>
          <w:rFonts w:ascii="Arial" w:hAnsi="Arial" w:cs="Arial"/>
          <w:color w:val="FF0000"/>
        </w:rPr>
        <w:t xml:space="preserve"> and Nielsen, 2006; </w:t>
      </w:r>
      <w:proofErr w:type="spellStart"/>
      <w:r w:rsidRPr="0039482C">
        <w:rPr>
          <w:rFonts w:ascii="Arial" w:hAnsi="Arial" w:cs="Arial"/>
          <w:color w:val="FF0000"/>
        </w:rPr>
        <w:t>Merzouk</w:t>
      </w:r>
      <w:proofErr w:type="spellEnd"/>
      <w:r w:rsidRPr="0039482C">
        <w:rPr>
          <w:rFonts w:ascii="Arial" w:hAnsi="Arial" w:cs="Arial"/>
          <w:color w:val="FF0000"/>
        </w:rPr>
        <w:t>, 2011</w:t>
      </w:r>
      <w:r w:rsidRPr="0039482C">
        <w:rPr>
          <w:rFonts w:ascii="Arial" w:hAnsi="Arial" w:cs="Arial"/>
        </w:rPr>
        <w:t>)</w:t>
      </w:r>
      <w:r w:rsidR="00D2316D" w:rsidRPr="0039482C">
        <w:rPr>
          <w:rFonts w:ascii="Arial" w:hAnsi="Arial" w:cs="Arial"/>
        </w:rPr>
        <w:t>.</w:t>
      </w:r>
      <w:r w:rsidR="0039482C">
        <w:rPr>
          <w:rFonts w:ascii="Arial" w:hAnsi="Arial" w:cs="Arial"/>
        </w:rPr>
        <w:t xml:space="preserve"> </w:t>
      </w:r>
      <w:r w:rsidR="00D2316D" w:rsidRPr="0039482C">
        <w:rPr>
          <w:rFonts w:ascii="Arial" w:hAnsi="Arial" w:cs="Arial"/>
        </w:rPr>
        <w:t>T</w:t>
      </w:r>
      <w:r w:rsidR="006632A4" w:rsidRPr="0039482C">
        <w:rPr>
          <w:rFonts w:ascii="Arial" w:hAnsi="Arial" w:cs="Arial"/>
        </w:rPr>
        <w:t xml:space="preserve">he most productive kelp forests </w:t>
      </w:r>
      <w:r w:rsidR="00D2316D" w:rsidRPr="0039482C">
        <w:rPr>
          <w:rFonts w:ascii="Arial" w:hAnsi="Arial" w:cs="Arial"/>
        </w:rPr>
        <w:t xml:space="preserve">are </w:t>
      </w:r>
      <w:r w:rsidR="006632A4" w:rsidRPr="0039482C">
        <w:rPr>
          <w:rFonts w:ascii="Arial" w:hAnsi="Arial" w:cs="Arial"/>
        </w:rPr>
        <w:t>found in areas of frequent upwelling</w:t>
      </w:r>
      <w:r w:rsidR="00000FAE" w:rsidRPr="0039482C">
        <w:rPr>
          <w:rFonts w:ascii="Arial" w:hAnsi="Arial" w:cs="Arial"/>
        </w:rPr>
        <w:t xml:space="preserve"> (</w:t>
      </w:r>
      <w:proofErr w:type="spellStart"/>
      <w:r w:rsidR="00000FAE" w:rsidRPr="0039482C">
        <w:rPr>
          <w:rFonts w:ascii="Arial" w:hAnsi="Arial" w:cs="Arial"/>
          <w:color w:val="FF0000"/>
          <w:shd w:val="clear" w:color="auto" w:fill="FFFFFF"/>
        </w:rPr>
        <w:t>Druehl</w:t>
      </w:r>
      <w:proofErr w:type="spellEnd"/>
      <w:r w:rsidR="00000FAE" w:rsidRPr="0039482C">
        <w:rPr>
          <w:rFonts w:ascii="Arial" w:hAnsi="Arial" w:cs="Arial"/>
          <w:color w:val="FF0000"/>
          <w:shd w:val="clear" w:color="auto" w:fill="FFFFFF"/>
        </w:rPr>
        <w:t xml:space="preserve"> 1981</w:t>
      </w:r>
      <w:r w:rsidR="00000FAE" w:rsidRPr="0039482C">
        <w:rPr>
          <w:rFonts w:ascii="Arial" w:hAnsi="Arial" w:cs="Arial"/>
        </w:rPr>
        <w:t>)</w:t>
      </w:r>
      <w:r w:rsidR="00D2316D" w:rsidRPr="0039482C">
        <w:rPr>
          <w:rFonts w:ascii="Arial" w:hAnsi="Arial" w:cs="Arial"/>
        </w:rPr>
        <w:t xml:space="preserve">. </w:t>
      </w:r>
      <w:commentRangeEnd w:id="5"/>
      <w:r w:rsidR="0039482C">
        <w:rPr>
          <w:rStyle w:val="CommentReference"/>
        </w:rPr>
        <w:commentReference w:id="5"/>
      </w:r>
      <w:r w:rsidR="00D2316D" w:rsidRPr="0039482C">
        <w:rPr>
          <w:rFonts w:ascii="Arial" w:hAnsi="Arial" w:cs="Arial"/>
        </w:rPr>
        <w:t>T</w:t>
      </w:r>
      <w:r w:rsidRPr="0039482C">
        <w:rPr>
          <w:rFonts w:ascii="Arial" w:hAnsi="Arial" w:cs="Arial"/>
        </w:rPr>
        <w:t>he</w:t>
      </w:r>
      <w:r w:rsidR="00D2316D" w:rsidRPr="0039482C">
        <w:rPr>
          <w:rFonts w:ascii="Arial" w:hAnsi="Arial" w:cs="Arial"/>
        </w:rPr>
        <w:t>se</w:t>
      </w:r>
      <w:r w:rsidRPr="0039482C">
        <w:rPr>
          <w:rFonts w:ascii="Arial" w:hAnsi="Arial" w:cs="Arial"/>
        </w:rPr>
        <w:t xml:space="preserve"> underwater forests provide shelter, food</w:t>
      </w:r>
      <w:r w:rsidR="006632A4" w:rsidRPr="0039482C">
        <w:rPr>
          <w:rFonts w:ascii="Arial" w:hAnsi="Arial" w:cs="Arial"/>
        </w:rPr>
        <w:t xml:space="preserve"> and</w:t>
      </w:r>
      <w:r w:rsidR="00C91BC9" w:rsidRPr="0039482C">
        <w:rPr>
          <w:rFonts w:ascii="Arial" w:hAnsi="Arial" w:cs="Arial"/>
        </w:rPr>
        <w:t xml:space="preserve"> </w:t>
      </w:r>
      <w:r w:rsidR="00D744A3" w:rsidRPr="0039482C">
        <w:rPr>
          <w:rFonts w:ascii="Arial" w:hAnsi="Arial" w:cs="Arial"/>
        </w:rPr>
        <w:t xml:space="preserve">are </w:t>
      </w:r>
      <w:r w:rsidRPr="0039482C">
        <w:rPr>
          <w:rFonts w:ascii="Arial" w:hAnsi="Arial" w:cs="Arial"/>
        </w:rPr>
        <w:t>nursery grounds for various marine species</w:t>
      </w:r>
      <w:r w:rsidR="00C91BC9" w:rsidRPr="0039482C">
        <w:rPr>
          <w:rFonts w:ascii="Arial" w:hAnsi="Arial" w:cs="Arial"/>
        </w:rPr>
        <w:t xml:space="preserve"> </w:t>
      </w:r>
      <w:r w:rsidRPr="0039482C">
        <w:rPr>
          <w:rFonts w:ascii="Arial" w:hAnsi="Arial" w:cs="Arial"/>
        </w:rPr>
        <w:t>(</w:t>
      </w:r>
      <w:proofErr w:type="spellStart"/>
      <w:r w:rsidRPr="0039482C">
        <w:rPr>
          <w:rFonts w:ascii="Arial" w:hAnsi="Arial" w:cs="Arial"/>
          <w:color w:val="FF0000"/>
        </w:rPr>
        <w:t>Merzouk</w:t>
      </w:r>
      <w:proofErr w:type="spellEnd"/>
      <w:r w:rsidRPr="0039482C">
        <w:rPr>
          <w:rFonts w:ascii="Arial" w:hAnsi="Arial" w:cs="Arial"/>
          <w:color w:val="FF0000"/>
        </w:rPr>
        <w:t>, 2011</w:t>
      </w:r>
      <w:r w:rsidRPr="0039482C">
        <w:rPr>
          <w:rFonts w:ascii="Arial" w:hAnsi="Arial" w:cs="Arial"/>
        </w:rPr>
        <w:t>). Kelp</w:t>
      </w:r>
      <w:r w:rsidR="006632A4" w:rsidRPr="0039482C">
        <w:rPr>
          <w:rFonts w:ascii="Arial" w:hAnsi="Arial" w:cs="Arial"/>
        </w:rPr>
        <w:t xml:space="preserve"> is considered </w:t>
      </w:r>
      <w:r w:rsidR="00D744A3" w:rsidRPr="0039482C">
        <w:rPr>
          <w:rFonts w:ascii="Arial" w:hAnsi="Arial" w:cs="Arial"/>
        </w:rPr>
        <w:t xml:space="preserve">as </w:t>
      </w:r>
      <w:r w:rsidR="006632A4" w:rsidRPr="0039482C">
        <w:rPr>
          <w:rFonts w:ascii="Arial" w:hAnsi="Arial" w:cs="Arial"/>
        </w:rPr>
        <w:t>an ecosystem engineer and</w:t>
      </w:r>
      <w:r w:rsidR="00655918" w:rsidRPr="0039482C">
        <w:rPr>
          <w:rFonts w:ascii="Arial" w:hAnsi="Arial" w:cs="Arial"/>
        </w:rPr>
        <w:t xml:space="preserve"> provides many ecosystem services</w:t>
      </w:r>
      <w:r w:rsidR="00D2316D" w:rsidRPr="0039482C">
        <w:rPr>
          <w:rFonts w:ascii="Arial" w:hAnsi="Arial" w:cs="Arial"/>
        </w:rPr>
        <w:t xml:space="preserve"> that</w:t>
      </w:r>
      <w:r w:rsidR="00655918" w:rsidRPr="0039482C">
        <w:rPr>
          <w:rFonts w:ascii="Arial" w:hAnsi="Arial" w:cs="Arial"/>
        </w:rPr>
        <w:t xml:space="preserve"> include</w:t>
      </w:r>
      <w:r w:rsidR="00C91BC9" w:rsidRPr="0039482C">
        <w:rPr>
          <w:rFonts w:ascii="Arial" w:hAnsi="Arial" w:cs="Arial"/>
        </w:rPr>
        <w:t xml:space="preserve"> </w:t>
      </w:r>
      <w:r w:rsidR="00655918" w:rsidRPr="0039482C">
        <w:rPr>
          <w:rFonts w:ascii="Arial" w:hAnsi="Arial" w:cs="Arial"/>
        </w:rPr>
        <w:t>purifying and removing</w:t>
      </w:r>
      <w:r w:rsidRPr="0039482C">
        <w:rPr>
          <w:rFonts w:ascii="Arial" w:hAnsi="Arial" w:cs="Arial"/>
        </w:rPr>
        <w:t xml:space="preserve"> waste produced by organisms living within the forest.</w:t>
      </w:r>
    </w:p>
    <w:p w14:paraId="2C5E6300" w14:textId="77777777" w:rsidR="00B25951" w:rsidRPr="0039482C" w:rsidRDefault="00000FAE" w:rsidP="0039482C">
      <w:pPr>
        <w:ind w:firstLine="720"/>
        <w:rPr>
          <w:rFonts w:ascii="Arial" w:hAnsi="Arial" w:cs="Arial"/>
        </w:rPr>
      </w:pPr>
      <w:r w:rsidRPr="0039482C">
        <w:rPr>
          <w:rFonts w:ascii="Arial" w:hAnsi="Arial" w:cs="Arial"/>
          <w:color w:val="222222"/>
          <w:shd w:val="clear" w:color="auto" w:fill="FFFFFF"/>
        </w:rPr>
        <w:t>Many environmental factors influence kelp bed communities</w:t>
      </w:r>
      <w:r w:rsidR="00A701C4" w:rsidRPr="0039482C">
        <w:rPr>
          <w:rFonts w:ascii="Arial" w:hAnsi="Arial" w:cs="Arial"/>
          <w:color w:val="222222"/>
          <w:shd w:val="clear" w:color="auto" w:fill="FFFFFF"/>
        </w:rPr>
        <w:t>.</w:t>
      </w:r>
      <w:r w:rsidR="00C91BC9" w:rsidRPr="0039482C">
        <w:rPr>
          <w:rFonts w:ascii="Arial" w:hAnsi="Arial" w:cs="Arial"/>
          <w:color w:val="222222"/>
          <w:shd w:val="clear" w:color="auto" w:fill="FFFFFF"/>
        </w:rPr>
        <w:t xml:space="preserve"> </w:t>
      </w:r>
      <w:r w:rsidR="00A701C4" w:rsidRPr="0039482C">
        <w:rPr>
          <w:rFonts w:ascii="Arial" w:hAnsi="Arial" w:cs="Arial"/>
          <w:color w:val="222222"/>
          <w:shd w:val="clear" w:color="auto" w:fill="FFFFFF"/>
        </w:rPr>
        <w:t>T</w:t>
      </w:r>
      <w:r w:rsidRPr="0039482C">
        <w:rPr>
          <w:rFonts w:ascii="Arial" w:hAnsi="Arial" w:cs="Arial"/>
          <w:color w:val="222222"/>
          <w:shd w:val="clear" w:color="auto" w:fill="FFFFFF"/>
        </w:rPr>
        <w:t xml:space="preserve">emperature generally </w:t>
      </w:r>
      <w:r w:rsidR="00A701C4" w:rsidRPr="0039482C">
        <w:rPr>
          <w:rFonts w:ascii="Arial" w:hAnsi="Arial" w:cs="Arial"/>
          <w:color w:val="222222"/>
          <w:shd w:val="clear" w:color="auto" w:fill="FFFFFF"/>
        </w:rPr>
        <w:t>determines</w:t>
      </w:r>
      <w:r w:rsidR="00C91BC9" w:rsidRPr="0039482C">
        <w:rPr>
          <w:rFonts w:ascii="Arial" w:hAnsi="Arial" w:cs="Arial"/>
          <w:color w:val="222222"/>
          <w:shd w:val="clear" w:color="auto" w:fill="FFFFFF"/>
        </w:rPr>
        <w:t xml:space="preserve"> </w:t>
      </w:r>
      <w:r w:rsidRPr="0039482C">
        <w:rPr>
          <w:rFonts w:ascii="Arial" w:hAnsi="Arial" w:cs="Arial"/>
          <w:color w:val="222222"/>
          <w:shd w:val="clear" w:color="auto" w:fill="FFFFFF"/>
        </w:rPr>
        <w:t>the geographical distribution of marine organisms (</w:t>
      </w:r>
      <w:proofErr w:type="spellStart"/>
      <w:r w:rsidRPr="0039482C">
        <w:rPr>
          <w:rFonts w:ascii="Arial" w:hAnsi="Arial" w:cs="Arial"/>
          <w:color w:val="FF0000"/>
          <w:shd w:val="clear" w:color="auto" w:fill="FFFFFF"/>
        </w:rPr>
        <w:t>Lüning</w:t>
      </w:r>
      <w:proofErr w:type="spellEnd"/>
      <w:r w:rsidRPr="0039482C">
        <w:rPr>
          <w:rFonts w:ascii="Arial" w:hAnsi="Arial" w:cs="Arial"/>
          <w:color w:val="FF0000"/>
          <w:shd w:val="clear" w:color="auto" w:fill="FFFFFF"/>
        </w:rPr>
        <w:t xml:space="preserve"> 1990, Rothman 2015</w:t>
      </w:r>
      <w:r w:rsidRPr="0039482C">
        <w:rPr>
          <w:rFonts w:ascii="Arial" w:hAnsi="Arial" w:cs="Arial"/>
          <w:color w:val="222222"/>
          <w:shd w:val="clear" w:color="auto" w:fill="FFFFFF"/>
        </w:rPr>
        <w:t>)</w:t>
      </w:r>
      <w:r w:rsidR="00A701C4" w:rsidRPr="0039482C">
        <w:rPr>
          <w:rFonts w:ascii="Arial" w:hAnsi="Arial" w:cs="Arial"/>
          <w:color w:val="222222"/>
          <w:shd w:val="clear" w:color="auto" w:fill="FFFFFF"/>
        </w:rPr>
        <w:t>.</w:t>
      </w:r>
      <w:r w:rsidR="00C91BC9" w:rsidRPr="0039482C">
        <w:rPr>
          <w:rFonts w:ascii="Arial" w:hAnsi="Arial" w:cs="Arial"/>
          <w:color w:val="222222"/>
          <w:shd w:val="clear" w:color="auto" w:fill="FFFFFF"/>
        </w:rPr>
        <w:t xml:space="preserve"> </w:t>
      </w:r>
      <w:r w:rsidR="00D744A3" w:rsidRPr="0039482C">
        <w:rPr>
          <w:rFonts w:ascii="Arial" w:hAnsi="Arial" w:cs="Arial"/>
          <w:color w:val="222222"/>
          <w:shd w:val="clear" w:color="auto" w:fill="FFFFFF"/>
        </w:rPr>
        <w:t xml:space="preserve">However, </w:t>
      </w:r>
      <w:r w:rsidR="00C91BC9" w:rsidRPr="0039482C">
        <w:rPr>
          <w:rFonts w:ascii="Arial" w:hAnsi="Arial" w:cs="Arial"/>
          <w:color w:val="222222"/>
          <w:shd w:val="clear" w:color="auto" w:fill="FFFFFF"/>
        </w:rPr>
        <w:t>for kelp</w:t>
      </w:r>
      <w:r w:rsidR="00A701C4" w:rsidRPr="0039482C">
        <w:rPr>
          <w:rFonts w:ascii="Arial" w:hAnsi="Arial" w:cs="Arial"/>
        </w:rPr>
        <w:t xml:space="preserve"> </w:t>
      </w:r>
      <w:r w:rsidR="00C91BC9" w:rsidRPr="0039482C">
        <w:rPr>
          <w:rFonts w:ascii="Arial" w:hAnsi="Arial" w:cs="Arial"/>
        </w:rPr>
        <w:t>beds, many</w:t>
      </w:r>
      <w:r w:rsidR="00A701C4" w:rsidRPr="0039482C">
        <w:rPr>
          <w:rFonts w:ascii="Arial" w:hAnsi="Arial" w:cs="Arial"/>
        </w:rPr>
        <w:t xml:space="preserve"> other </w:t>
      </w:r>
      <w:r w:rsidR="00B25951" w:rsidRPr="0039482C">
        <w:rPr>
          <w:rFonts w:ascii="Arial" w:hAnsi="Arial" w:cs="Arial"/>
        </w:rPr>
        <w:t xml:space="preserve">factors </w:t>
      </w:r>
      <w:r w:rsidR="00A701C4" w:rsidRPr="0039482C">
        <w:rPr>
          <w:rFonts w:ascii="Arial" w:hAnsi="Arial" w:cs="Arial"/>
        </w:rPr>
        <w:t>determine the</w:t>
      </w:r>
      <w:r w:rsidR="00D744A3" w:rsidRPr="0039482C">
        <w:rPr>
          <w:rFonts w:ascii="Arial" w:hAnsi="Arial" w:cs="Arial"/>
        </w:rPr>
        <w:t>ir</w:t>
      </w:r>
      <w:r w:rsidR="00A701C4" w:rsidRPr="0039482C">
        <w:rPr>
          <w:rFonts w:ascii="Arial" w:hAnsi="Arial" w:cs="Arial"/>
        </w:rPr>
        <w:t xml:space="preserve"> distribution,</w:t>
      </w:r>
      <w:r w:rsidR="00C91BC9" w:rsidRPr="0039482C">
        <w:rPr>
          <w:rFonts w:ascii="Arial" w:hAnsi="Arial" w:cs="Arial"/>
        </w:rPr>
        <w:t xml:space="preserve"> </w:t>
      </w:r>
      <w:r w:rsidR="00A701C4" w:rsidRPr="0039482C">
        <w:rPr>
          <w:rFonts w:ascii="Arial" w:hAnsi="Arial" w:cs="Arial"/>
        </w:rPr>
        <w:t>these include:</w:t>
      </w:r>
      <w:r w:rsidR="00B25951" w:rsidRPr="0039482C">
        <w:rPr>
          <w:rFonts w:ascii="Arial" w:hAnsi="Arial" w:cs="Arial"/>
        </w:rPr>
        <w:t xml:space="preserve"> wave action, </w:t>
      </w:r>
      <w:r w:rsidR="00DF3212" w:rsidRPr="0039482C">
        <w:rPr>
          <w:rFonts w:ascii="Arial" w:hAnsi="Arial" w:cs="Arial"/>
        </w:rPr>
        <w:t>grazing (</w:t>
      </w:r>
      <w:r w:rsidR="00DF3212" w:rsidRPr="0039482C">
        <w:rPr>
          <w:rFonts w:ascii="Arial" w:hAnsi="Arial" w:cs="Arial"/>
          <w:color w:val="FF0000"/>
        </w:rPr>
        <w:t>McQuaid and Branch 1984</w:t>
      </w:r>
      <w:r w:rsidR="00026A3C" w:rsidRPr="0039482C">
        <w:rPr>
          <w:rFonts w:ascii="Arial" w:hAnsi="Arial" w:cs="Arial"/>
          <w:color w:val="FF0000"/>
        </w:rPr>
        <w:t xml:space="preserve">; </w:t>
      </w:r>
      <w:proofErr w:type="spellStart"/>
      <w:r w:rsidR="00026A3C" w:rsidRPr="0039482C">
        <w:rPr>
          <w:rFonts w:ascii="Arial" w:hAnsi="Arial" w:cs="Arial"/>
          <w:color w:val="FF0000"/>
        </w:rPr>
        <w:t>Kalvas</w:t>
      </w:r>
      <w:proofErr w:type="spellEnd"/>
      <w:r w:rsidR="00026A3C" w:rsidRPr="0039482C">
        <w:rPr>
          <w:rFonts w:ascii="Arial" w:hAnsi="Arial" w:cs="Arial"/>
          <w:color w:val="FF0000"/>
        </w:rPr>
        <w:t xml:space="preserve"> and </w:t>
      </w:r>
      <w:proofErr w:type="spellStart"/>
      <w:r w:rsidR="00026A3C" w:rsidRPr="0039482C">
        <w:rPr>
          <w:rFonts w:ascii="Arial" w:hAnsi="Arial" w:cs="Arial"/>
          <w:color w:val="FF0000"/>
        </w:rPr>
        <w:t>Kautsky</w:t>
      </w:r>
      <w:proofErr w:type="spellEnd"/>
      <w:r w:rsidR="00026A3C" w:rsidRPr="0039482C">
        <w:rPr>
          <w:rFonts w:ascii="Arial" w:hAnsi="Arial" w:cs="Arial"/>
          <w:color w:val="FF0000"/>
        </w:rPr>
        <w:t>, 1993</w:t>
      </w:r>
      <w:r w:rsidR="00DF3212" w:rsidRPr="0039482C">
        <w:rPr>
          <w:rFonts w:ascii="Arial" w:hAnsi="Arial" w:cs="Arial"/>
        </w:rPr>
        <w:t xml:space="preserve">), </w:t>
      </w:r>
      <w:r w:rsidR="00B25951" w:rsidRPr="0039482C">
        <w:rPr>
          <w:rFonts w:ascii="Arial" w:hAnsi="Arial" w:cs="Arial"/>
        </w:rPr>
        <w:t xml:space="preserve">nutrient </w:t>
      </w:r>
      <w:r w:rsidR="0039482C">
        <w:rPr>
          <w:rFonts w:ascii="Arial" w:hAnsi="Arial" w:cs="Arial"/>
        </w:rPr>
        <w:t>concentrations</w:t>
      </w:r>
      <w:r w:rsidR="00B25951" w:rsidRPr="0039482C">
        <w:rPr>
          <w:rFonts w:ascii="Arial" w:hAnsi="Arial" w:cs="Arial"/>
        </w:rPr>
        <w:t>, photoperiod</w:t>
      </w:r>
      <w:r w:rsidR="00DF3212" w:rsidRPr="0039482C">
        <w:rPr>
          <w:rFonts w:ascii="Arial" w:hAnsi="Arial" w:cs="Arial"/>
        </w:rPr>
        <w:t xml:space="preserve"> (</w:t>
      </w:r>
      <w:proofErr w:type="spellStart"/>
      <w:r w:rsidR="00DF3212" w:rsidRPr="0039482C">
        <w:rPr>
          <w:rFonts w:ascii="Arial" w:hAnsi="Arial" w:cs="Arial"/>
          <w:color w:val="FF0000"/>
        </w:rPr>
        <w:t>Luning</w:t>
      </w:r>
      <w:proofErr w:type="spellEnd"/>
      <w:r w:rsidR="00DF3212" w:rsidRPr="0039482C">
        <w:rPr>
          <w:rFonts w:ascii="Arial" w:hAnsi="Arial" w:cs="Arial"/>
          <w:color w:val="FF0000"/>
        </w:rPr>
        <w:t xml:space="preserve"> 1980, 1990</w:t>
      </w:r>
      <w:r w:rsidR="00DF3212" w:rsidRPr="0039482C">
        <w:rPr>
          <w:rFonts w:ascii="Arial" w:hAnsi="Arial" w:cs="Arial"/>
        </w:rPr>
        <w:t>)</w:t>
      </w:r>
      <w:r w:rsidR="00B25951" w:rsidRPr="0039482C">
        <w:rPr>
          <w:rFonts w:ascii="Arial" w:hAnsi="Arial" w:cs="Arial"/>
        </w:rPr>
        <w:t xml:space="preserve">, tides, topography of </w:t>
      </w:r>
      <w:r w:rsidR="00655918" w:rsidRPr="0039482C">
        <w:rPr>
          <w:rFonts w:ascii="Arial" w:hAnsi="Arial" w:cs="Arial"/>
        </w:rPr>
        <w:t>substrata and depth</w:t>
      </w:r>
      <w:r w:rsidR="0039482C">
        <w:rPr>
          <w:rFonts w:ascii="Arial" w:hAnsi="Arial" w:cs="Arial"/>
        </w:rPr>
        <w:t>,</w:t>
      </w:r>
      <w:r w:rsidR="00655918" w:rsidRPr="0039482C">
        <w:rPr>
          <w:rFonts w:ascii="Arial" w:hAnsi="Arial" w:cs="Arial"/>
        </w:rPr>
        <w:t xml:space="preserve"> among other </w:t>
      </w:r>
      <w:r w:rsidR="00B84814" w:rsidRPr="0039482C">
        <w:rPr>
          <w:rFonts w:ascii="Arial" w:hAnsi="Arial" w:cs="Arial"/>
        </w:rPr>
        <w:t>ecological</w:t>
      </w:r>
      <w:r w:rsidR="00655918" w:rsidRPr="0039482C">
        <w:rPr>
          <w:rFonts w:ascii="Arial" w:hAnsi="Arial" w:cs="Arial"/>
        </w:rPr>
        <w:t xml:space="preserve"> factors</w:t>
      </w:r>
      <w:r w:rsidR="00B25951" w:rsidRPr="0039482C">
        <w:rPr>
          <w:rFonts w:ascii="Arial" w:hAnsi="Arial" w:cs="Arial"/>
        </w:rPr>
        <w:t xml:space="preserve">. </w:t>
      </w:r>
      <w:r w:rsidR="006F7C62" w:rsidRPr="0039482C">
        <w:rPr>
          <w:rFonts w:ascii="Arial" w:hAnsi="Arial" w:cs="Arial"/>
          <w:color w:val="222222"/>
          <w:shd w:val="clear" w:color="auto" w:fill="FFFFFF"/>
        </w:rPr>
        <w:t>Depth is directly related to light attenuation (</w:t>
      </w:r>
      <w:proofErr w:type="spellStart"/>
      <w:r w:rsidR="006F7C62" w:rsidRPr="0039482C">
        <w:rPr>
          <w:rFonts w:ascii="Arial" w:hAnsi="Arial" w:cs="Arial"/>
          <w:color w:val="FF0000"/>
          <w:shd w:val="clear" w:color="auto" w:fill="FFFFFF"/>
        </w:rPr>
        <w:t>Luning</w:t>
      </w:r>
      <w:proofErr w:type="spellEnd"/>
      <w:r w:rsidR="006F7C62" w:rsidRPr="0039482C">
        <w:rPr>
          <w:rFonts w:ascii="Arial" w:hAnsi="Arial" w:cs="Arial"/>
          <w:color w:val="FF0000"/>
          <w:shd w:val="clear" w:color="auto" w:fill="FFFFFF"/>
        </w:rPr>
        <w:t xml:space="preserve"> 1990</w:t>
      </w:r>
      <w:r w:rsidR="006F7C62" w:rsidRPr="0039482C">
        <w:rPr>
          <w:rFonts w:ascii="Arial" w:hAnsi="Arial" w:cs="Arial"/>
          <w:color w:val="222222"/>
          <w:shd w:val="clear" w:color="auto" w:fill="FFFFFF"/>
        </w:rPr>
        <w:t>)</w:t>
      </w:r>
      <w:r w:rsidR="00CC760B" w:rsidRPr="0039482C">
        <w:rPr>
          <w:rFonts w:ascii="Arial" w:hAnsi="Arial" w:cs="Arial"/>
          <w:color w:val="222222"/>
          <w:shd w:val="clear" w:color="auto" w:fill="FFFFFF"/>
        </w:rPr>
        <w:t xml:space="preserve"> </w:t>
      </w:r>
      <w:r w:rsidR="00A9425F" w:rsidRPr="0039482C">
        <w:rPr>
          <w:rFonts w:ascii="Arial" w:hAnsi="Arial" w:cs="Arial"/>
          <w:color w:val="222222"/>
          <w:shd w:val="clear" w:color="auto" w:fill="FFFFFF"/>
        </w:rPr>
        <w:t>making</w:t>
      </w:r>
      <w:r w:rsidR="00CC760B" w:rsidRPr="0039482C">
        <w:rPr>
          <w:rFonts w:ascii="Arial" w:hAnsi="Arial" w:cs="Arial"/>
          <w:color w:val="222222"/>
          <w:shd w:val="clear" w:color="auto" w:fill="FFFFFF"/>
        </w:rPr>
        <w:t xml:space="preserve"> </w:t>
      </w:r>
      <w:r w:rsidR="006F7C62" w:rsidRPr="0039482C">
        <w:rPr>
          <w:rFonts w:ascii="Arial" w:hAnsi="Arial" w:cs="Arial"/>
          <w:color w:val="222222"/>
          <w:shd w:val="clear" w:color="auto" w:fill="FFFFFF"/>
        </w:rPr>
        <w:t>it</w:t>
      </w:r>
      <w:r w:rsidR="006324B4" w:rsidRPr="0039482C">
        <w:rPr>
          <w:rFonts w:ascii="Arial" w:hAnsi="Arial" w:cs="Arial"/>
          <w:color w:val="222222"/>
          <w:shd w:val="clear" w:color="auto" w:fill="FFFFFF"/>
        </w:rPr>
        <w:t xml:space="preserve"> (depth)</w:t>
      </w:r>
      <w:r w:rsidR="006F7C62" w:rsidRPr="0039482C">
        <w:rPr>
          <w:rFonts w:ascii="Arial" w:hAnsi="Arial" w:cs="Arial"/>
          <w:color w:val="222222"/>
          <w:shd w:val="clear" w:color="auto" w:fill="FFFFFF"/>
        </w:rPr>
        <w:t xml:space="preserve"> a major </w:t>
      </w:r>
      <w:r w:rsidR="00D744A3" w:rsidRPr="0039482C">
        <w:rPr>
          <w:rFonts w:ascii="Arial" w:hAnsi="Arial" w:cs="Arial"/>
          <w:color w:val="222222"/>
          <w:shd w:val="clear" w:color="auto" w:fill="FFFFFF"/>
        </w:rPr>
        <w:t>regulatory</w:t>
      </w:r>
      <w:r w:rsidR="006F7C62" w:rsidRPr="0039482C">
        <w:rPr>
          <w:rFonts w:ascii="Arial" w:hAnsi="Arial" w:cs="Arial"/>
          <w:color w:val="222222"/>
          <w:shd w:val="clear" w:color="auto" w:fill="FFFFFF"/>
        </w:rPr>
        <w:t xml:space="preserve"> factor </w:t>
      </w:r>
      <w:r w:rsidR="00A9425F" w:rsidRPr="0039482C">
        <w:rPr>
          <w:rFonts w:ascii="Arial" w:hAnsi="Arial" w:cs="Arial"/>
          <w:color w:val="222222"/>
          <w:shd w:val="clear" w:color="auto" w:fill="FFFFFF"/>
        </w:rPr>
        <w:t>in</w:t>
      </w:r>
      <w:r w:rsidR="00CC760B" w:rsidRPr="0039482C">
        <w:rPr>
          <w:rFonts w:ascii="Arial" w:hAnsi="Arial" w:cs="Arial"/>
          <w:color w:val="222222"/>
          <w:shd w:val="clear" w:color="auto" w:fill="FFFFFF"/>
        </w:rPr>
        <w:t xml:space="preserve"> </w:t>
      </w:r>
      <w:r w:rsidR="006F7C62" w:rsidRPr="0039482C">
        <w:rPr>
          <w:rFonts w:ascii="Arial" w:hAnsi="Arial" w:cs="Arial"/>
          <w:color w:val="222222"/>
          <w:shd w:val="clear" w:color="auto" w:fill="FFFFFF"/>
        </w:rPr>
        <w:t xml:space="preserve">the vertical distribution of kelp. </w:t>
      </w:r>
      <w:commentRangeStart w:id="6"/>
      <w:proofErr w:type="spellStart"/>
      <w:r w:rsidR="006F7C62" w:rsidRPr="0039482C">
        <w:rPr>
          <w:rFonts w:ascii="Arial" w:hAnsi="Arial" w:cs="Arial"/>
          <w:color w:val="222222"/>
          <w:shd w:val="clear" w:color="auto" w:fill="FFFFFF"/>
        </w:rPr>
        <w:t>Staehr</w:t>
      </w:r>
      <w:proofErr w:type="spellEnd"/>
      <w:r w:rsidR="006F7C62" w:rsidRPr="0039482C">
        <w:rPr>
          <w:rFonts w:ascii="Arial" w:hAnsi="Arial" w:cs="Arial"/>
          <w:color w:val="222222"/>
          <w:shd w:val="clear" w:color="auto" w:fill="FFFFFF"/>
        </w:rPr>
        <w:t xml:space="preserve"> and </w:t>
      </w:r>
      <w:proofErr w:type="spellStart"/>
      <w:r w:rsidR="006F7C62" w:rsidRPr="0039482C">
        <w:rPr>
          <w:rFonts w:ascii="Arial" w:hAnsi="Arial" w:cs="Arial"/>
          <w:color w:val="222222"/>
          <w:shd w:val="clear" w:color="auto" w:fill="FFFFFF"/>
        </w:rPr>
        <w:t>Wernberg</w:t>
      </w:r>
      <w:proofErr w:type="spellEnd"/>
      <w:r w:rsidR="006F7C62" w:rsidRPr="0039482C">
        <w:rPr>
          <w:rFonts w:ascii="Arial" w:hAnsi="Arial" w:cs="Arial"/>
          <w:color w:val="222222"/>
          <w:shd w:val="clear" w:color="auto" w:fill="FFFFFF"/>
        </w:rPr>
        <w:t xml:space="preserve"> (2009) discovered an inverse relationship between </w:t>
      </w:r>
      <w:r w:rsidR="00D744A3" w:rsidRPr="0039482C">
        <w:rPr>
          <w:rFonts w:ascii="Arial" w:hAnsi="Arial" w:cs="Arial"/>
          <w:color w:val="222222"/>
          <w:shd w:val="clear" w:color="auto" w:fill="FFFFFF"/>
        </w:rPr>
        <w:t xml:space="preserve">water </w:t>
      </w:r>
      <w:r w:rsidR="006F7C62" w:rsidRPr="0039482C">
        <w:rPr>
          <w:rFonts w:ascii="Arial" w:hAnsi="Arial" w:cs="Arial"/>
          <w:color w:val="222222"/>
          <w:shd w:val="clear" w:color="auto" w:fill="FFFFFF"/>
        </w:rPr>
        <w:t xml:space="preserve">temperature and </w:t>
      </w:r>
      <w:r w:rsidR="00D744A3" w:rsidRPr="0039482C">
        <w:rPr>
          <w:rFonts w:ascii="Arial" w:hAnsi="Arial" w:cs="Arial"/>
          <w:color w:val="222222"/>
          <w:shd w:val="clear" w:color="auto" w:fill="FFFFFF"/>
        </w:rPr>
        <w:t xml:space="preserve">water </w:t>
      </w:r>
      <w:r w:rsidR="006F7C62" w:rsidRPr="0039482C">
        <w:rPr>
          <w:rFonts w:ascii="Arial" w:hAnsi="Arial" w:cs="Arial"/>
          <w:color w:val="222222"/>
          <w:shd w:val="clear" w:color="auto" w:fill="FFFFFF"/>
        </w:rPr>
        <w:t>depth</w:t>
      </w:r>
      <w:commentRangeEnd w:id="6"/>
      <w:r w:rsidR="0039482C">
        <w:rPr>
          <w:rStyle w:val="CommentReference"/>
        </w:rPr>
        <w:commentReference w:id="6"/>
      </w:r>
      <w:r w:rsidR="006F7C62" w:rsidRPr="0039482C">
        <w:rPr>
          <w:rFonts w:ascii="Arial" w:hAnsi="Arial" w:cs="Arial"/>
          <w:color w:val="222222"/>
          <w:shd w:val="clear" w:color="auto" w:fill="FFFFFF"/>
        </w:rPr>
        <w:t xml:space="preserve">, </w:t>
      </w:r>
      <w:r w:rsidR="00E621E0" w:rsidRPr="0039482C">
        <w:rPr>
          <w:rFonts w:ascii="Arial" w:hAnsi="Arial" w:cs="Arial"/>
          <w:color w:val="222222"/>
          <w:shd w:val="clear" w:color="auto" w:fill="FFFFFF"/>
        </w:rPr>
        <w:t xml:space="preserve">i.e. </w:t>
      </w:r>
      <w:r w:rsidR="006324B4" w:rsidRPr="0039482C">
        <w:rPr>
          <w:rFonts w:ascii="Arial" w:hAnsi="Arial" w:cs="Arial"/>
        </w:rPr>
        <w:t>for species in cold temperate waters,</w:t>
      </w:r>
      <w:r w:rsidR="00CC760B" w:rsidRPr="0039482C">
        <w:rPr>
          <w:rFonts w:ascii="Arial" w:hAnsi="Arial" w:cs="Arial"/>
        </w:rPr>
        <w:t xml:space="preserve"> </w:t>
      </w:r>
      <w:commentRangeStart w:id="7"/>
      <w:r w:rsidR="00E621E0" w:rsidRPr="0039482C">
        <w:rPr>
          <w:rFonts w:ascii="Arial" w:hAnsi="Arial" w:cs="Arial"/>
          <w:color w:val="222222"/>
          <w:shd w:val="clear" w:color="auto" w:fill="FFFFFF"/>
        </w:rPr>
        <w:t>when water</w:t>
      </w:r>
      <w:r w:rsidR="00CC760B" w:rsidRPr="0039482C">
        <w:rPr>
          <w:rFonts w:ascii="Arial" w:hAnsi="Arial" w:cs="Arial"/>
          <w:color w:val="222222"/>
          <w:shd w:val="clear" w:color="auto" w:fill="FFFFFF"/>
        </w:rPr>
        <w:t xml:space="preserve"> </w:t>
      </w:r>
      <w:r w:rsidR="006F7C62" w:rsidRPr="0039482C">
        <w:rPr>
          <w:rFonts w:ascii="Arial" w:hAnsi="Arial" w:cs="Arial"/>
          <w:color w:val="222222"/>
          <w:shd w:val="clear" w:color="auto" w:fill="FFFFFF"/>
        </w:rPr>
        <w:t xml:space="preserve">depth decreases by 10% </w:t>
      </w:r>
      <w:r w:rsidR="00E621E0" w:rsidRPr="0039482C">
        <w:rPr>
          <w:rFonts w:ascii="Arial" w:hAnsi="Arial" w:cs="Arial"/>
          <w:color w:val="222222"/>
          <w:shd w:val="clear" w:color="auto" w:fill="FFFFFF"/>
        </w:rPr>
        <w:t>there is</w:t>
      </w:r>
      <w:r w:rsidR="00CC760B" w:rsidRPr="0039482C">
        <w:rPr>
          <w:rFonts w:ascii="Arial" w:hAnsi="Arial" w:cs="Arial"/>
          <w:color w:val="222222"/>
          <w:shd w:val="clear" w:color="auto" w:fill="FFFFFF"/>
        </w:rPr>
        <w:t xml:space="preserve"> </w:t>
      </w:r>
      <w:r w:rsidR="006F7C62" w:rsidRPr="0039482C">
        <w:rPr>
          <w:rFonts w:ascii="Arial" w:hAnsi="Arial" w:cs="Arial"/>
          <w:color w:val="222222"/>
          <w:shd w:val="clear" w:color="auto" w:fill="FFFFFF"/>
        </w:rPr>
        <w:t xml:space="preserve">a </w:t>
      </w:r>
      <w:r w:rsidR="006F7C62" w:rsidRPr="0039482C">
        <w:rPr>
          <w:rFonts w:ascii="Arial" w:hAnsi="Arial" w:cs="Arial"/>
        </w:rPr>
        <w:t xml:space="preserve">5°C </w:t>
      </w:r>
      <w:commentRangeEnd w:id="7"/>
      <w:r w:rsidR="0039482C">
        <w:rPr>
          <w:rStyle w:val="CommentReference"/>
        </w:rPr>
        <w:commentReference w:id="7"/>
      </w:r>
      <w:r w:rsidR="006F7C62" w:rsidRPr="0039482C">
        <w:rPr>
          <w:rFonts w:ascii="Arial" w:hAnsi="Arial" w:cs="Arial"/>
        </w:rPr>
        <w:t>increase in temperature. In more turbid environments, depth limits decrease by 50%.</w:t>
      </w:r>
    </w:p>
    <w:p w14:paraId="3C08C706" w14:textId="77777777" w:rsidR="007C18F8" w:rsidRPr="0039482C" w:rsidRDefault="007C18F8" w:rsidP="0039482C">
      <w:pPr>
        <w:rPr>
          <w:rFonts w:ascii="Arial" w:hAnsi="Arial" w:cs="Arial"/>
          <w:u w:val="single"/>
        </w:rPr>
      </w:pPr>
      <w:commentRangeStart w:id="8"/>
      <w:r w:rsidRPr="0039482C">
        <w:rPr>
          <w:rFonts w:ascii="Arial" w:hAnsi="Arial" w:cs="Arial"/>
          <w:u w:val="single"/>
        </w:rPr>
        <w:t>Kelp in South Africa</w:t>
      </w:r>
      <w:commentRangeEnd w:id="8"/>
      <w:r w:rsidR="0039482C">
        <w:rPr>
          <w:rStyle w:val="CommentReference"/>
        </w:rPr>
        <w:commentReference w:id="8"/>
      </w:r>
    </w:p>
    <w:p w14:paraId="37C80AB8" w14:textId="77777777" w:rsidR="00DF3212" w:rsidRPr="0039482C" w:rsidRDefault="00C5712C" w:rsidP="0039482C">
      <w:pPr>
        <w:ind w:firstLine="720"/>
        <w:rPr>
          <w:rFonts w:ascii="Arial" w:hAnsi="Arial" w:cs="Arial"/>
        </w:rPr>
      </w:pPr>
      <w:r w:rsidRPr="0039482C">
        <w:rPr>
          <w:rFonts w:ascii="Arial" w:hAnsi="Arial" w:cs="Arial"/>
          <w:i/>
        </w:rPr>
        <w:t>Ecklonia maxima</w:t>
      </w:r>
      <w:r w:rsidR="00CC7267" w:rsidRPr="0039482C">
        <w:rPr>
          <w:rFonts w:ascii="Arial" w:hAnsi="Arial" w:cs="Arial"/>
        </w:rPr>
        <w:t xml:space="preserve"> is a</w:t>
      </w:r>
      <w:r w:rsidR="00440E86" w:rsidRPr="0039482C">
        <w:rPr>
          <w:rFonts w:ascii="Arial" w:hAnsi="Arial" w:cs="Arial"/>
        </w:rPr>
        <w:t xml:space="preserve"> species of</w:t>
      </w:r>
      <w:r w:rsidR="00CC7267" w:rsidRPr="0039482C">
        <w:rPr>
          <w:rFonts w:ascii="Arial" w:hAnsi="Arial" w:cs="Arial"/>
        </w:rPr>
        <w:t xml:space="preserve"> large brown kelp from the order </w:t>
      </w:r>
      <w:proofErr w:type="spellStart"/>
      <w:r w:rsidRPr="0039482C">
        <w:rPr>
          <w:rFonts w:ascii="Arial" w:hAnsi="Arial" w:cs="Arial"/>
          <w:i/>
        </w:rPr>
        <w:t>Laminariales</w:t>
      </w:r>
      <w:proofErr w:type="spellEnd"/>
      <w:r w:rsidR="00DE6EF7" w:rsidRPr="0039482C">
        <w:rPr>
          <w:rFonts w:ascii="Arial" w:hAnsi="Arial" w:cs="Arial"/>
        </w:rPr>
        <w:t>;</w:t>
      </w:r>
      <w:r w:rsidR="00CC760B" w:rsidRPr="0039482C">
        <w:rPr>
          <w:rFonts w:ascii="Arial" w:hAnsi="Arial" w:cs="Arial"/>
        </w:rPr>
        <w:t xml:space="preserve"> </w:t>
      </w:r>
      <w:r w:rsidR="00DE6EF7" w:rsidRPr="0039482C">
        <w:rPr>
          <w:rFonts w:ascii="Arial" w:hAnsi="Arial" w:cs="Arial"/>
        </w:rPr>
        <w:t>it</w:t>
      </w:r>
      <w:r w:rsidR="00CC760B" w:rsidRPr="0039482C">
        <w:rPr>
          <w:rFonts w:ascii="Arial" w:hAnsi="Arial" w:cs="Arial"/>
        </w:rPr>
        <w:t xml:space="preserve"> </w:t>
      </w:r>
      <w:r w:rsidR="00D56318" w:rsidRPr="0039482C">
        <w:rPr>
          <w:rFonts w:ascii="Arial" w:hAnsi="Arial" w:cs="Arial"/>
          <w:color w:val="222222"/>
          <w:shd w:val="clear" w:color="auto" w:fill="FFFFFF"/>
        </w:rPr>
        <w:t>is characterised by a long hollow stipe,</w:t>
      </w:r>
      <w:r w:rsidR="00DE6EF7" w:rsidRPr="0039482C">
        <w:rPr>
          <w:rFonts w:ascii="Arial" w:hAnsi="Arial" w:cs="Arial"/>
          <w:color w:val="222222"/>
          <w:shd w:val="clear" w:color="auto" w:fill="FFFFFF"/>
        </w:rPr>
        <w:t xml:space="preserve"> a</w:t>
      </w:r>
      <w:r w:rsidR="00D56318" w:rsidRPr="0039482C">
        <w:rPr>
          <w:rFonts w:ascii="Arial" w:hAnsi="Arial" w:cs="Arial"/>
          <w:color w:val="222222"/>
          <w:shd w:val="clear" w:color="auto" w:fill="FFFFFF"/>
        </w:rPr>
        <w:t xml:space="preserve"> spear-shaped primary blade, </w:t>
      </w:r>
      <w:r w:rsidR="00DE6EF7" w:rsidRPr="0039482C">
        <w:rPr>
          <w:rFonts w:ascii="Arial" w:hAnsi="Arial" w:cs="Arial"/>
          <w:color w:val="222222"/>
          <w:shd w:val="clear" w:color="auto" w:fill="FFFFFF"/>
        </w:rPr>
        <w:t>and</w:t>
      </w:r>
      <w:r w:rsidR="00CC760B" w:rsidRPr="0039482C">
        <w:rPr>
          <w:rFonts w:ascii="Arial" w:hAnsi="Arial" w:cs="Arial"/>
          <w:color w:val="222222"/>
          <w:shd w:val="clear" w:color="auto" w:fill="FFFFFF"/>
        </w:rPr>
        <w:t xml:space="preserve"> </w:t>
      </w:r>
      <w:r w:rsidR="00D56318" w:rsidRPr="0039482C">
        <w:rPr>
          <w:rFonts w:ascii="Arial" w:hAnsi="Arial" w:cs="Arial"/>
          <w:color w:val="222222"/>
          <w:shd w:val="clear" w:color="auto" w:fill="FFFFFF"/>
        </w:rPr>
        <w:t xml:space="preserve">secondary blades </w:t>
      </w:r>
      <w:r w:rsidR="00DE6EF7" w:rsidRPr="0039482C">
        <w:rPr>
          <w:rFonts w:ascii="Arial" w:hAnsi="Arial" w:cs="Arial"/>
          <w:color w:val="222222"/>
          <w:shd w:val="clear" w:color="auto" w:fill="FFFFFF"/>
        </w:rPr>
        <w:t xml:space="preserve">that </w:t>
      </w:r>
      <w:r w:rsidR="00D56318" w:rsidRPr="0039482C">
        <w:rPr>
          <w:rFonts w:ascii="Arial" w:hAnsi="Arial" w:cs="Arial"/>
          <w:color w:val="222222"/>
          <w:shd w:val="clear" w:color="auto" w:fill="FFFFFF"/>
        </w:rPr>
        <w:t>grow bilaterally. It is</w:t>
      </w:r>
      <w:r w:rsidR="00CC7267" w:rsidRPr="0039482C">
        <w:rPr>
          <w:rFonts w:ascii="Arial" w:hAnsi="Arial" w:cs="Arial"/>
        </w:rPr>
        <w:t xml:space="preserve"> the </w:t>
      </w:r>
      <w:r w:rsidR="00DE6EF7" w:rsidRPr="0039482C">
        <w:rPr>
          <w:rFonts w:ascii="Arial" w:hAnsi="Arial" w:cs="Arial"/>
        </w:rPr>
        <w:t xml:space="preserve">more </w:t>
      </w:r>
      <w:r w:rsidR="00CC7267" w:rsidRPr="0039482C">
        <w:rPr>
          <w:rFonts w:ascii="Arial" w:hAnsi="Arial" w:cs="Arial"/>
        </w:rPr>
        <w:t xml:space="preserve">dominant </w:t>
      </w:r>
      <w:r w:rsidR="00DE6EF7" w:rsidRPr="0039482C">
        <w:rPr>
          <w:rFonts w:ascii="Arial" w:hAnsi="Arial" w:cs="Arial"/>
        </w:rPr>
        <w:t xml:space="preserve">species </w:t>
      </w:r>
      <w:r w:rsidR="00CC7267" w:rsidRPr="0039482C">
        <w:rPr>
          <w:rFonts w:ascii="Arial" w:hAnsi="Arial" w:cs="Arial"/>
        </w:rPr>
        <w:t xml:space="preserve">of </w:t>
      </w:r>
      <w:r w:rsidR="00BB328D" w:rsidRPr="0039482C">
        <w:rPr>
          <w:rFonts w:ascii="Arial" w:hAnsi="Arial" w:cs="Arial"/>
        </w:rPr>
        <w:t xml:space="preserve">the </w:t>
      </w:r>
      <w:r w:rsidR="00CC7267" w:rsidRPr="0039482C">
        <w:rPr>
          <w:rFonts w:ascii="Arial" w:hAnsi="Arial" w:cs="Arial"/>
        </w:rPr>
        <w:t>four kelp species</w:t>
      </w:r>
      <w:r w:rsidR="00CC760B" w:rsidRPr="0039482C">
        <w:rPr>
          <w:rFonts w:ascii="Arial" w:hAnsi="Arial" w:cs="Arial"/>
        </w:rPr>
        <w:t xml:space="preserve"> </w:t>
      </w:r>
      <w:r w:rsidR="00DE6EF7" w:rsidRPr="0039482C">
        <w:rPr>
          <w:rFonts w:ascii="Arial" w:hAnsi="Arial" w:cs="Arial"/>
        </w:rPr>
        <w:t>(</w:t>
      </w:r>
      <w:proofErr w:type="spellStart"/>
      <w:r w:rsidRPr="0039482C">
        <w:rPr>
          <w:rFonts w:ascii="Arial" w:hAnsi="Arial" w:cs="Arial"/>
          <w:i/>
        </w:rPr>
        <w:t>Ecklonia</w:t>
      </w:r>
      <w:proofErr w:type="spellEnd"/>
      <w:r w:rsidRPr="0039482C">
        <w:rPr>
          <w:rFonts w:ascii="Arial" w:hAnsi="Arial" w:cs="Arial"/>
          <w:i/>
        </w:rPr>
        <w:t xml:space="preserve"> maxima</w:t>
      </w:r>
      <w:r w:rsidR="00DE6EF7" w:rsidRPr="0039482C">
        <w:rPr>
          <w:rFonts w:ascii="Arial" w:hAnsi="Arial" w:cs="Arial"/>
        </w:rPr>
        <w:t>,</w:t>
      </w:r>
      <w:r w:rsidR="00CC760B" w:rsidRPr="0039482C">
        <w:rPr>
          <w:rFonts w:ascii="Arial" w:hAnsi="Arial" w:cs="Arial"/>
        </w:rPr>
        <w:t xml:space="preserve"> </w:t>
      </w:r>
      <w:r w:rsidRPr="0039482C">
        <w:rPr>
          <w:rFonts w:ascii="Arial" w:hAnsi="Arial" w:cs="Arial"/>
          <w:i/>
        </w:rPr>
        <w:t>Laminaria pallida</w:t>
      </w:r>
      <w:r w:rsidR="00DE6EF7" w:rsidRPr="0039482C">
        <w:rPr>
          <w:rFonts w:ascii="Arial" w:hAnsi="Arial" w:cs="Arial"/>
        </w:rPr>
        <w:t xml:space="preserve">, </w:t>
      </w:r>
      <w:proofErr w:type="spellStart"/>
      <w:r w:rsidRPr="0039482C">
        <w:rPr>
          <w:rFonts w:ascii="Arial" w:hAnsi="Arial" w:cs="Arial"/>
          <w:i/>
        </w:rPr>
        <w:t>Macrocystis</w:t>
      </w:r>
      <w:proofErr w:type="spellEnd"/>
      <w:r w:rsidRPr="0039482C">
        <w:rPr>
          <w:rFonts w:ascii="Arial" w:hAnsi="Arial" w:cs="Arial"/>
          <w:i/>
        </w:rPr>
        <w:t xml:space="preserve"> </w:t>
      </w:r>
      <w:proofErr w:type="spellStart"/>
      <w:r w:rsidRPr="0039482C">
        <w:rPr>
          <w:rFonts w:ascii="Arial" w:hAnsi="Arial" w:cs="Arial"/>
          <w:i/>
        </w:rPr>
        <w:t>pyrifera</w:t>
      </w:r>
      <w:proofErr w:type="spellEnd"/>
      <w:r w:rsidR="00DE6EF7" w:rsidRPr="0039482C">
        <w:rPr>
          <w:rFonts w:ascii="Arial" w:hAnsi="Arial" w:cs="Arial"/>
        </w:rPr>
        <w:t xml:space="preserve"> and </w:t>
      </w:r>
      <w:proofErr w:type="spellStart"/>
      <w:r w:rsidRPr="0039482C">
        <w:rPr>
          <w:rFonts w:ascii="Arial" w:hAnsi="Arial" w:cs="Arial"/>
          <w:i/>
        </w:rPr>
        <w:t>Ecklonia</w:t>
      </w:r>
      <w:proofErr w:type="spellEnd"/>
      <w:r w:rsidRPr="0039482C">
        <w:rPr>
          <w:rFonts w:ascii="Arial" w:hAnsi="Arial" w:cs="Arial"/>
          <w:i/>
        </w:rPr>
        <w:t xml:space="preserve"> radiat</w:t>
      </w:r>
      <w:r w:rsidR="00CC760B" w:rsidRPr="0039482C">
        <w:rPr>
          <w:rFonts w:ascii="Arial" w:hAnsi="Arial" w:cs="Arial"/>
          <w:i/>
        </w:rPr>
        <w:t>a</w:t>
      </w:r>
      <w:r w:rsidR="00DE6EF7" w:rsidRPr="0039482C">
        <w:rPr>
          <w:rFonts w:ascii="Arial" w:hAnsi="Arial" w:cs="Arial"/>
        </w:rPr>
        <w:t>)</w:t>
      </w:r>
      <w:r w:rsidR="00CC7267" w:rsidRPr="0039482C">
        <w:rPr>
          <w:rFonts w:ascii="Arial" w:hAnsi="Arial" w:cs="Arial"/>
        </w:rPr>
        <w:t xml:space="preserve"> found along the coast of Southern Africa. </w:t>
      </w:r>
      <w:r w:rsidR="00026A3C" w:rsidRPr="0039482C">
        <w:rPr>
          <w:rFonts w:ascii="Arial" w:hAnsi="Arial" w:cs="Arial"/>
        </w:rPr>
        <w:t xml:space="preserve">The </w:t>
      </w:r>
      <w:r w:rsidR="00003FD2" w:rsidRPr="0039482C">
        <w:rPr>
          <w:rFonts w:ascii="Arial" w:hAnsi="Arial" w:cs="Arial"/>
        </w:rPr>
        <w:t>former</w:t>
      </w:r>
      <w:r w:rsidR="00CC760B" w:rsidRPr="0039482C">
        <w:rPr>
          <w:rFonts w:ascii="Arial" w:hAnsi="Arial" w:cs="Arial"/>
        </w:rPr>
        <w:t xml:space="preserve"> </w:t>
      </w:r>
      <w:r w:rsidR="00026A3C" w:rsidRPr="0039482C">
        <w:rPr>
          <w:rFonts w:ascii="Arial" w:hAnsi="Arial" w:cs="Arial"/>
        </w:rPr>
        <w:t xml:space="preserve">three species </w:t>
      </w:r>
      <w:r w:rsidR="0039482C">
        <w:rPr>
          <w:rFonts w:ascii="Arial" w:hAnsi="Arial" w:cs="Arial"/>
        </w:rPr>
        <w:t xml:space="preserve">form dense beds in </w:t>
      </w:r>
      <w:r w:rsidR="00026A3C" w:rsidRPr="0039482C">
        <w:rPr>
          <w:rFonts w:ascii="Arial" w:hAnsi="Arial" w:cs="Arial"/>
        </w:rPr>
        <w:t>the cold nutrient rich waters of the Benguela Marine Province</w:t>
      </w:r>
      <w:r w:rsidR="0039482C">
        <w:rPr>
          <w:rFonts w:ascii="Arial" w:hAnsi="Arial" w:cs="Arial"/>
        </w:rPr>
        <w:t xml:space="preserve"> and the Benguela-Agulhas Transition Zone </w:t>
      </w:r>
      <w:r w:rsidR="0039482C" w:rsidRPr="0039482C">
        <w:rPr>
          <w:rFonts w:ascii="Arial" w:hAnsi="Arial" w:cs="Arial"/>
        </w:rPr>
        <w:t>(</w:t>
      </w:r>
      <w:r w:rsidR="0039482C" w:rsidRPr="0039482C">
        <w:rPr>
          <w:rFonts w:ascii="Arial" w:hAnsi="Arial" w:cs="Arial"/>
          <w:color w:val="FF0000"/>
        </w:rPr>
        <w:t>Bolton 2012</w:t>
      </w:r>
      <w:r w:rsidR="0039482C" w:rsidRPr="0039482C">
        <w:rPr>
          <w:rFonts w:ascii="Arial" w:hAnsi="Arial" w:cs="Arial"/>
        </w:rPr>
        <w:t>)</w:t>
      </w:r>
      <w:r w:rsidR="00026A3C" w:rsidRPr="0039482C">
        <w:rPr>
          <w:rFonts w:ascii="Arial" w:hAnsi="Arial" w:cs="Arial"/>
        </w:rPr>
        <w:t xml:space="preserve">, </w:t>
      </w:r>
      <w:r w:rsidR="00003FD2" w:rsidRPr="0039482C">
        <w:rPr>
          <w:rFonts w:ascii="Arial" w:hAnsi="Arial" w:cs="Arial"/>
        </w:rPr>
        <w:t>while</w:t>
      </w:r>
      <w:r w:rsidR="00CC760B" w:rsidRPr="0039482C">
        <w:rPr>
          <w:rFonts w:ascii="Arial" w:hAnsi="Arial" w:cs="Arial"/>
        </w:rPr>
        <w:t xml:space="preserve"> </w:t>
      </w:r>
      <w:r w:rsidRPr="0039482C">
        <w:rPr>
          <w:rFonts w:ascii="Arial" w:hAnsi="Arial" w:cs="Arial"/>
          <w:i/>
        </w:rPr>
        <w:t xml:space="preserve">E. </w:t>
      </w:r>
      <w:r w:rsidR="0039482C">
        <w:rPr>
          <w:rFonts w:ascii="Arial" w:hAnsi="Arial" w:cs="Arial"/>
          <w:i/>
        </w:rPr>
        <w:t>r</w:t>
      </w:r>
      <w:r w:rsidR="00CC760B" w:rsidRPr="0039482C">
        <w:rPr>
          <w:rFonts w:ascii="Arial" w:hAnsi="Arial" w:cs="Arial"/>
          <w:i/>
        </w:rPr>
        <w:t xml:space="preserve">adiata </w:t>
      </w:r>
      <w:r w:rsidR="00026A3C" w:rsidRPr="0039482C">
        <w:rPr>
          <w:rFonts w:ascii="Arial" w:hAnsi="Arial" w:cs="Arial"/>
        </w:rPr>
        <w:t>inhabits the warmer east coast of South Africa.</w:t>
      </w:r>
      <w:r w:rsidR="00CC760B" w:rsidRPr="0039482C">
        <w:rPr>
          <w:rFonts w:ascii="Arial" w:hAnsi="Arial" w:cs="Arial"/>
        </w:rPr>
        <w:t xml:space="preserve"> </w:t>
      </w:r>
      <w:proofErr w:type="spellStart"/>
      <w:r w:rsidRPr="0039482C">
        <w:rPr>
          <w:rFonts w:ascii="Arial" w:hAnsi="Arial" w:cs="Arial"/>
          <w:i/>
        </w:rPr>
        <w:t>E</w:t>
      </w:r>
      <w:r w:rsidR="0039482C">
        <w:rPr>
          <w:rFonts w:ascii="Arial" w:hAnsi="Arial" w:cs="Arial"/>
          <w:i/>
        </w:rPr>
        <w:t>cklonia</w:t>
      </w:r>
      <w:proofErr w:type="spellEnd"/>
      <w:r w:rsidRPr="0039482C">
        <w:rPr>
          <w:rFonts w:ascii="Arial" w:hAnsi="Arial" w:cs="Arial"/>
          <w:i/>
        </w:rPr>
        <w:t xml:space="preserve"> maxima</w:t>
      </w:r>
      <w:r w:rsidR="0096595B" w:rsidRPr="0039482C">
        <w:rPr>
          <w:rFonts w:ascii="Arial" w:hAnsi="Arial" w:cs="Arial"/>
        </w:rPr>
        <w:t xml:space="preserve"> forms </w:t>
      </w:r>
      <w:r w:rsidR="00003FD2" w:rsidRPr="0039482C">
        <w:rPr>
          <w:rFonts w:ascii="Arial" w:hAnsi="Arial" w:cs="Arial"/>
        </w:rPr>
        <w:t>a</w:t>
      </w:r>
      <w:r w:rsidR="00CC760B" w:rsidRPr="0039482C">
        <w:rPr>
          <w:rFonts w:ascii="Arial" w:hAnsi="Arial" w:cs="Arial"/>
        </w:rPr>
        <w:t xml:space="preserve"> </w:t>
      </w:r>
      <w:r w:rsidR="0096595B" w:rsidRPr="0039482C">
        <w:rPr>
          <w:rFonts w:ascii="Arial" w:hAnsi="Arial" w:cs="Arial"/>
        </w:rPr>
        <w:t>floating canopy up to depths of 19</w:t>
      </w:r>
      <w:r w:rsidR="0039482C">
        <w:rPr>
          <w:rFonts w:ascii="Arial" w:hAnsi="Arial" w:cs="Arial"/>
        </w:rPr>
        <w:t xml:space="preserve"> </w:t>
      </w:r>
      <w:r w:rsidR="0096595B" w:rsidRPr="0039482C">
        <w:rPr>
          <w:rFonts w:ascii="Arial" w:hAnsi="Arial" w:cs="Arial"/>
        </w:rPr>
        <w:t xml:space="preserve">m and </w:t>
      </w:r>
      <w:r w:rsidRPr="0039482C">
        <w:rPr>
          <w:rFonts w:ascii="Arial" w:hAnsi="Arial" w:cs="Arial"/>
          <w:i/>
        </w:rPr>
        <w:t>L. pallida</w:t>
      </w:r>
      <w:r w:rsidR="0096595B" w:rsidRPr="0039482C">
        <w:rPr>
          <w:rFonts w:ascii="Arial" w:hAnsi="Arial" w:cs="Arial"/>
        </w:rPr>
        <w:t xml:space="preserve"> forms the sub-canopy at depths </w:t>
      </w:r>
      <w:r w:rsidR="00676B5B">
        <w:rPr>
          <w:rFonts w:ascii="Arial" w:hAnsi="Arial" w:cs="Arial"/>
        </w:rPr>
        <w:t xml:space="preserve">generally </w:t>
      </w:r>
      <w:r w:rsidR="0096595B" w:rsidRPr="0039482C">
        <w:rPr>
          <w:rFonts w:ascii="Arial" w:hAnsi="Arial" w:cs="Arial"/>
        </w:rPr>
        <w:t>greater</w:t>
      </w:r>
      <w:r w:rsidR="00676B5B">
        <w:rPr>
          <w:rFonts w:ascii="Arial" w:hAnsi="Arial" w:cs="Arial"/>
        </w:rPr>
        <w:t xml:space="preserve"> than that of the former species</w:t>
      </w:r>
      <w:r w:rsidR="0096595B" w:rsidRPr="0039482C">
        <w:rPr>
          <w:rFonts w:ascii="Arial" w:hAnsi="Arial" w:cs="Arial"/>
        </w:rPr>
        <w:t xml:space="preserve">.  </w:t>
      </w:r>
    </w:p>
    <w:p w14:paraId="10501102" w14:textId="77777777" w:rsidR="007C18F8" w:rsidRPr="0039482C" w:rsidRDefault="008E2064" w:rsidP="0039482C">
      <w:pPr>
        <w:ind w:firstLine="720"/>
        <w:rPr>
          <w:rFonts w:ascii="Arial" w:hAnsi="Arial" w:cs="Arial"/>
        </w:rPr>
      </w:pPr>
      <w:commentRangeStart w:id="9"/>
      <w:r w:rsidRPr="0039482C">
        <w:rPr>
          <w:rFonts w:ascii="Arial" w:hAnsi="Arial" w:cs="Arial"/>
        </w:rPr>
        <w:t>South Africa</w:t>
      </w:r>
      <w:r w:rsidR="008F3A18" w:rsidRPr="0039482C">
        <w:rPr>
          <w:rFonts w:ascii="Arial" w:hAnsi="Arial" w:cs="Arial"/>
        </w:rPr>
        <w:t>,</w:t>
      </w:r>
      <w:r w:rsidRPr="0039482C">
        <w:rPr>
          <w:rFonts w:ascii="Arial" w:hAnsi="Arial" w:cs="Arial"/>
        </w:rPr>
        <w:t xml:space="preserve"> like many other countries</w:t>
      </w:r>
      <w:r w:rsidR="008F3A18" w:rsidRPr="0039482C">
        <w:rPr>
          <w:rFonts w:ascii="Arial" w:hAnsi="Arial" w:cs="Arial"/>
        </w:rPr>
        <w:t>,</w:t>
      </w:r>
      <w:r w:rsidRPr="0039482C">
        <w:rPr>
          <w:rFonts w:ascii="Arial" w:hAnsi="Arial" w:cs="Arial"/>
        </w:rPr>
        <w:t xml:space="preserve"> is bordered by two large intense currents, the warm tropical Agulhas current on the east coast, and the cold nutrient rich Benguela on the west coast</w:t>
      </w:r>
      <w:r w:rsidR="003A599E" w:rsidRPr="0039482C">
        <w:rPr>
          <w:rFonts w:ascii="Arial" w:hAnsi="Arial" w:cs="Arial"/>
        </w:rPr>
        <w:t>.</w:t>
      </w:r>
      <w:r w:rsidR="00CC760B" w:rsidRPr="0039482C">
        <w:rPr>
          <w:rFonts w:ascii="Arial" w:hAnsi="Arial" w:cs="Arial"/>
        </w:rPr>
        <w:t xml:space="preserve"> </w:t>
      </w:r>
      <w:r w:rsidR="003A599E" w:rsidRPr="0039482C">
        <w:rPr>
          <w:rFonts w:ascii="Arial" w:hAnsi="Arial" w:cs="Arial"/>
        </w:rPr>
        <w:t>The</w:t>
      </w:r>
      <w:r w:rsidR="00CC760B" w:rsidRPr="0039482C">
        <w:rPr>
          <w:rFonts w:ascii="Arial" w:hAnsi="Arial" w:cs="Arial"/>
        </w:rPr>
        <w:t xml:space="preserve"> interaction of these two currents has</w:t>
      </w:r>
      <w:r w:rsidRPr="0039482C">
        <w:rPr>
          <w:rFonts w:ascii="Arial" w:hAnsi="Arial" w:cs="Arial"/>
        </w:rPr>
        <w:t xml:space="preserve"> profound effects</w:t>
      </w:r>
      <w:r w:rsidR="00CC760B" w:rsidRPr="0039482C">
        <w:rPr>
          <w:rFonts w:ascii="Arial" w:hAnsi="Arial" w:cs="Arial"/>
        </w:rPr>
        <w:t xml:space="preserve"> </w:t>
      </w:r>
      <w:r w:rsidR="00C5712C" w:rsidRPr="0039482C">
        <w:rPr>
          <w:rFonts w:ascii="Arial" w:hAnsi="Arial" w:cs="Arial"/>
        </w:rPr>
        <w:t>on marine life</w:t>
      </w:r>
      <w:r w:rsidR="00CC760B" w:rsidRPr="0039482C">
        <w:rPr>
          <w:rFonts w:ascii="Arial" w:hAnsi="Arial" w:cs="Arial"/>
        </w:rPr>
        <w:t xml:space="preserve">. </w:t>
      </w:r>
      <w:r w:rsidR="008F3A18" w:rsidRPr="0039482C">
        <w:rPr>
          <w:rFonts w:ascii="Arial" w:hAnsi="Arial" w:cs="Arial"/>
        </w:rPr>
        <w:t xml:space="preserve">However, </w:t>
      </w:r>
      <w:r w:rsidRPr="0039482C">
        <w:rPr>
          <w:rFonts w:ascii="Arial" w:hAnsi="Arial" w:cs="Arial"/>
        </w:rPr>
        <w:t xml:space="preserve">South Africa is unique in that the interaction of these currents occurs over a relatively short spatial scale, between Cape </w:t>
      </w:r>
      <w:r w:rsidR="00C941F0" w:rsidRPr="0039482C">
        <w:rPr>
          <w:rFonts w:ascii="Arial" w:hAnsi="Arial" w:cs="Arial"/>
        </w:rPr>
        <w:t xml:space="preserve">Point </w:t>
      </w:r>
      <w:r w:rsidRPr="0039482C">
        <w:rPr>
          <w:rFonts w:ascii="Arial" w:hAnsi="Arial" w:cs="Arial"/>
        </w:rPr>
        <w:t>and Cape Agulhas, resulting in a large temperature gradient</w:t>
      </w:r>
      <w:r w:rsidR="008F2E49" w:rsidRPr="0039482C">
        <w:rPr>
          <w:rFonts w:ascii="Arial" w:hAnsi="Arial" w:cs="Arial"/>
        </w:rPr>
        <w:t xml:space="preserve"> along the shore</w:t>
      </w:r>
      <w:r w:rsidR="00F81022" w:rsidRPr="0039482C">
        <w:rPr>
          <w:rFonts w:ascii="Arial" w:hAnsi="Arial" w:cs="Arial"/>
        </w:rPr>
        <w:t xml:space="preserve"> (</w:t>
      </w:r>
      <w:r w:rsidR="00F81022" w:rsidRPr="0039482C">
        <w:rPr>
          <w:rFonts w:ascii="Arial" w:hAnsi="Arial" w:cs="Arial"/>
          <w:color w:val="FF0000"/>
        </w:rPr>
        <w:t xml:space="preserve">Smit </w:t>
      </w:r>
      <w:r w:rsidR="00C5712C" w:rsidRPr="0039482C">
        <w:rPr>
          <w:rFonts w:ascii="Arial" w:hAnsi="Arial" w:cs="Arial"/>
          <w:i/>
          <w:color w:val="FF0000"/>
        </w:rPr>
        <w:t>et al.</w:t>
      </w:r>
      <w:r w:rsidR="008F2E49" w:rsidRPr="0039482C">
        <w:rPr>
          <w:rFonts w:ascii="Arial" w:hAnsi="Arial" w:cs="Arial"/>
          <w:color w:val="FF0000"/>
        </w:rPr>
        <w:t xml:space="preserve"> 2013, 2017)</w:t>
      </w:r>
      <w:r w:rsidR="00C5712C" w:rsidRPr="0039482C">
        <w:rPr>
          <w:rFonts w:ascii="Arial" w:hAnsi="Arial" w:cs="Arial"/>
          <w:color w:val="000000" w:themeColor="text1"/>
        </w:rPr>
        <w:t>.</w:t>
      </w:r>
      <w:r w:rsidR="00676B5B">
        <w:rPr>
          <w:rFonts w:ascii="Arial" w:hAnsi="Arial" w:cs="Arial"/>
          <w:color w:val="000000" w:themeColor="text1"/>
        </w:rPr>
        <w:t xml:space="preserve"> </w:t>
      </w:r>
      <w:r w:rsidR="00C5712C" w:rsidRPr="0039482C">
        <w:rPr>
          <w:rFonts w:ascii="Arial" w:hAnsi="Arial" w:cs="Arial"/>
          <w:color w:val="000000" w:themeColor="text1"/>
          <w:highlight w:val="yellow"/>
        </w:rPr>
        <w:t>Does this influence the kind kelp found in this area?</w:t>
      </w:r>
      <w:commentRangeEnd w:id="9"/>
      <w:r w:rsidR="00676B5B">
        <w:rPr>
          <w:rStyle w:val="CommentReference"/>
        </w:rPr>
        <w:commentReference w:id="9"/>
      </w:r>
    </w:p>
    <w:p w14:paraId="6AA93D3C" w14:textId="77777777" w:rsidR="007C18F8" w:rsidRPr="0039482C" w:rsidRDefault="007C18F8" w:rsidP="0039482C">
      <w:pPr>
        <w:rPr>
          <w:rFonts w:ascii="Arial" w:hAnsi="Arial" w:cs="Arial"/>
          <w:u w:val="single"/>
        </w:rPr>
      </w:pPr>
      <w:commentRangeStart w:id="10"/>
      <w:commentRangeStart w:id="11"/>
      <w:r w:rsidRPr="0039482C">
        <w:rPr>
          <w:rFonts w:ascii="Arial" w:hAnsi="Arial" w:cs="Arial"/>
          <w:u w:val="single"/>
        </w:rPr>
        <w:t>Temperature</w:t>
      </w:r>
      <w:commentRangeEnd w:id="10"/>
      <w:r w:rsidR="00676B5B">
        <w:rPr>
          <w:rStyle w:val="CommentReference"/>
        </w:rPr>
        <w:commentReference w:id="10"/>
      </w:r>
      <w:commentRangeEnd w:id="11"/>
      <w:r w:rsidR="00407F74">
        <w:rPr>
          <w:rStyle w:val="CommentReference"/>
        </w:rPr>
        <w:commentReference w:id="11"/>
      </w:r>
    </w:p>
    <w:p w14:paraId="799F19E2" w14:textId="77777777" w:rsidR="007C577C" w:rsidRPr="0039482C" w:rsidRDefault="00C5712C" w:rsidP="0039482C">
      <w:pPr>
        <w:ind w:firstLine="720"/>
        <w:rPr>
          <w:rFonts w:ascii="Arial" w:hAnsi="Arial" w:cs="Arial"/>
        </w:rPr>
      </w:pPr>
      <w:r w:rsidRPr="0039482C">
        <w:rPr>
          <w:rFonts w:ascii="Arial" w:hAnsi="Arial" w:cs="Arial"/>
          <w:i/>
        </w:rPr>
        <w:t>E. maxima</w:t>
      </w:r>
      <w:r w:rsidR="00CC7267" w:rsidRPr="0039482C">
        <w:rPr>
          <w:rFonts w:ascii="Arial" w:hAnsi="Arial" w:cs="Arial"/>
        </w:rPr>
        <w:t xml:space="preserve"> occur</w:t>
      </w:r>
      <w:r w:rsidR="00676B5B">
        <w:rPr>
          <w:rFonts w:ascii="Arial" w:hAnsi="Arial" w:cs="Arial"/>
        </w:rPr>
        <w:t>s</w:t>
      </w:r>
      <w:r w:rsidR="00CC7267" w:rsidRPr="0039482C">
        <w:rPr>
          <w:rFonts w:ascii="Arial" w:hAnsi="Arial" w:cs="Arial"/>
        </w:rPr>
        <w:t xml:space="preserve"> in areas of warm to cold temperate waters in the sub- and intertidal rocky substrate (</w:t>
      </w:r>
      <w:r w:rsidR="00CC7267" w:rsidRPr="0039482C">
        <w:rPr>
          <w:rFonts w:ascii="Arial" w:hAnsi="Arial" w:cs="Arial"/>
          <w:color w:val="FF0000"/>
        </w:rPr>
        <w:t>Stenek and Johnson 2013, Rothman 2015</w:t>
      </w:r>
      <w:r w:rsidR="0096595B" w:rsidRPr="0039482C">
        <w:rPr>
          <w:rFonts w:ascii="Arial" w:hAnsi="Arial" w:cs="Arial"/>
        </w:rPr>
        <w:t>), and its biogeographical range extends from north of L</w:t>
      </w:r>
      <w:r w:rsidR="004018A8" w:rsidRPr="0039482C">
        <w:rPr>
          <w:rFonts w:ascii="Arial" w:hAnsi="Arial" w:cs="Arial"/>
        </w:rPr>
        <w:t>ü</w:t>
      </w:r>
      <w:r w:rsidR="0096595B" w:rsidRPr="0039482C">
        <w:rPr>
          <w:rFonts w:ascii="Arial" w:hAnsi="Arial" w:cs="Arial"/>
        </w:rPr>
        <w:t xml:space="preserve">deritz, Namibia to </w:t>
      </w:r>
      <w:r w:rsidR="003A599E" w:rsidRPr="0039482C">
        <w:rPr>
          <w:rFonts w:ascii="Arial" w:hAnsi="Arial" w:cs="Arial"/>
        </w:rPr>
        <w:t xml:space="preserve">west </w:t>
      </w:r>
      <w:r w:rsidR="0096595B" w:rsidRPr="0039482C">
        <w:rPr>
          <w:rFonts w:ascii="Arial" w:hAnsi="Arial" w:cs="Arial"/>
        </w:rPr>
        <w:t xml:space="preserve">of Cape Agulhas in </w:t>
      </w:r>
      <w:r w:rsidR="00F81022" w:rsidRPr="0039482C">
        <w:rPr>
          <w:rFonts w:ascii="Arial" w:hAnsi="Arial" w:cs="Arial"/>
        </w:rPr>
        <w:lastRenderedPageBreak/>
        <w:t>South Africa</w:t>
      </w:r>
      <w:r w:rsidR="0096595B" w:rsidRPr="0039482C">
        <w:rPr>
          <w:rFonts w:ascii="Arial" w:hAnsi="Arial" w:cs="Arial"/>
        </w:rPr>
        <w:t>.</w:t>
      </w:r>
      <w:r w:rsidR="00676B5B">
        <w:rPr>
          <w:rFonts w:ascii="Arial" w:hAnsi="Arial" w:cs="Arial"/>
        </w:rPr>
        <w:t xml:space="preserve"> </w:t>
      </w:r>
      <w:commentRangeStart w:id="12"/>
      <w:r w:rsidR="002B3E58" w:rsidRPr="0039482C">
        <w:rPr>
          <w:rFonts w:ascii="Arial" w:hAnsi="Arial" w:cs="Arial"/>
        </w:rPr>
        <w:t xml:space="preserve">This biogeographical range is largely determined by </w:t>
      </w:r>
      <w:r w:rsidR="003A599E" w:rsidRPr="0039482C">
        <w:rPr>
          <w:rFonts w:ascii="Arial" w:hAnsi="Arial" w:cs="Arial"/>
        </w:rPr>
        <w:t xml:space="preserve">the </w:t>
      </w:r>
      <w:r w:rsidR="002B3E58" w:rsidRPr="0039482C">
        <w:rPr>
          <w:rFonts w:ascii="Arial" w:hAnsi="Arial" w:cs="Arial"/>
        </w:rPr>
        <w:t>kelp species tolerance of high summer maxima and low winter minima temperatures (</w:t>
      </w:r>
      <w:proofErr w:type="spellStart"/>
      <w:r w:rsidR="002B3E58" w:rsidRPr="0039482C">
        <w:rPr>
          <w:rFonts w:ascii="Arial" w:hAnsi="Arial" w:cs="Arial"/>
          <w:color w:val="FF0000"/>
        </w:rPr>
        <w:t>Luning</w:t>
      </w:r>
      <w:proofErr w:type="spellEnd"/>
      <w:r w:rsidR="002B3E58" w:rsidRPr="0039482C">
        <w:rPr>
          <w:rFonts w:ascii="Arial" w:hAnsi="Arial" w:cs="Arial"/>
          <w:color w:val="FF0000"/>
        </w:rPr>
        <w:t xml:space="preserve">, 1984; van den Hoek and </w:t>
      </w:r>
      <w:proofErr w:type="spellStart"/>
      <w:r w:rsidR="002B3E58" w:rsidRPr="0039482C">
        <w:rPr>
          <w:rFonts w:ascii="Arial" w:hAnsi="Arial" w:cs="Arial"/>
          <w:color w:val="FF0000"/>
        </w:rPr>
        <w:t>Luning</w:t>
      </w:r>
      <w:proofErr w:type="spellEnd"/>
      <w:r w:rsidR="002B3E58" w:rsidRPr="0039482C">
        <w:rPr>
          <w:rFonts w:ascii="Arial" w:hAnsi="Arial" w:cs="Arial"/>
          <w:color w:val="FF0000"/>
        </w:rPr>
        <w:t xml:space="preserve">, 1988; van den Hoek </w:t>
      </w:r>
      <w:r w:rsidRPr="0039482C">
        <w:rPr>
          <w:rFonts w:ascii="Arial" w:hAnsi="Arial" w:cs="Arial"/>
          <w:i/>
          <w:color w:val="FF0000"/>
        </w:rPr>
        <w:t>et al.</w:t>
      </w:r>
      <w:r w:rsidR="002B3E58" w:rsidRPr="0039482C">
        <w:rPr>
          <w:rFonts w:ascii="Arial" w:hAnsi="Arial" w:cs="Arial"/>
          <w:color w:val="FF0000"/>
        </w:rPr>
        <w:t xml:space="preserve">, 1990; Adey and </w:t>
      </w:r>
      <w:proofErr w:type="spellStart"/>
      <w:r w:rsidR="002B3E58" w:rsidRPr="0039482C">
        <w:rPr>
          <w:rFonts w:ascii="Arial" w:hAnsi="Arial" w:cs="Arial"/>
          <w:color w:val="FF0000"/>
        </w:rPr>
        <w:t>Steneck</w:t>
      </w:r>
      <w:proofErr w:type="spellEnd"/>
      <w:r w:rsidR="002B3E58" w:rsidRPr="0039482C">
        <w:rPr>
          <w:rFonts w:ascii="Arial" w:hAnsi="Arial" w:cs="Arial"/>
          <w:color w:val="FF0000"/>
        </w:rPr>
        <w:t>, 2001</w:t>
      </w:r>
      <w:r w:rsidR="002B3E58" w:rsidRPr="0039482C">
        <w:rPr>
          <w:rFonts w:ascii="Arial" w:hAnsi="Arial" w:cs="Arial"/>
        </w:rPr>
        <w:t>).</w:t>
      </w:r>
      <w:commentRangeEnd w:id="12"/>
      <w:r w:rsidR="00676B5B">
        <w:rPr>
          <w:rStyle w:val="CommentReference"/>
        </w:rPr>
        <w:commentReference w:id="12"/>
      </w:r>
      <w:r w:rsidR="002B3E58" w:rsidRPr="0039482C">
        <w:rPr>
          <w:rFonts w:ascii="Arial" w:hAnsi="Arial" w:cs="Arial"/>
        </w:rPr>
        <w:t xml:space="preserve"> </w:t>
      </w:r>
      <w:r w:rsidR="00F81022" w:rsidRPr="0039482C">
        <w:rPr>
          <w:rFonts w:ascii="Arial" w:hAnsi="Arial" w:cs="Arial"/>
        </w:rPr>
        <w:t xml:space="preserve">Previously described as a cold water species by </w:t>
      </w:r>
      <w:r w:rsidR="00BA3EE6" w:rsidRPr="0039482C">
        <w:rPr>
          <w:rFonts w:ascii="Arial" w:hAnsi="Arial" w:cs="Arial"/>
          <w:color w:val="FF0000"/>
        </w:rPr>
        <w:t>Griffiths</w:t>
      </w:r>
      <w:r w:rsidR="00F81022" w:rsidRPr="0039482C">
        <w:rPr>
          <w:rFonts w:ascii="Arial" w:hAnsi="Arial" w:cs="Arial"/>
          <w:color w:val="FF0000"/>
        </w:rPr>
        <w:t xml:space="preserve"> and Mead (2011)</w:t>
      </w:r>
      <w:r w:rsidR="00F81022" w:rsidRPr="0039482C">
        <w:rPr>
          <w:rFonts w:ascii="Arial" w:hAnsi="Arial" w:cs="Arial"/>
        </w:rPr>
        <w:t xml:space="preserve">, </w:t>
      </w:r>
      <w:r w:rsidR="003A599E" w:rsidRPr="0039482C">
        <w:rPr>
          <w:rFonts w:ascii="Arial" w:hAnsi="Arial" w:cs="Arial"/>
          <w:i/>
        </w:rPr>
        <w:t xml:space="preserve">E. </w:t>
      </w:r>
      <w:r w:rsidR="00676B5B">
        <w:rPr>
          <w:rFonts w:ascii="Arial" w:hAnsi="Arial" w:cs="Arial"/>
          <w:i/>
        </w:rPr>
        <w:t>m</w:t>
      </w:r>
      <w:r w:rsidR="003A599E" w:rsidRPr="0039482C">
        <w:rPr>
          <w:rFonts w:ascii="Arial" w:hAnsi="Arial" w:cs="Arial"/>
          <w:i/>
        </w:rPr>
        <w:t>axima</w:t>
      </w:r>
      <w:r w:rsidR="00CC760B" w:rsidRPr="0039482C">
        <w:rPr>
          <w:rFonts w:ascii="Arial" w:hAnsi="Arial" w:cs="Arial"/>
          <w:i/>
        </w:rPr>
        <w:t xml:space="preserve"> </w:t>
      </w:r>
      <w:r w:rsidR="003A599E" w:rsidRPr="0039482C">
        <w:rPr>
          <w:rFonts w:ascii="Arial" w:hAnsi="Arial" w:cs="Arial"/>
        </w:rPr>
        <w:t>has since been</w:t>
      </w:r>
      <w:r w:rsidR="008269E4" w:rsidRPr="0039482C">
        <w:rPr>
          <w:rFonts w:ascii="Arial" w:hAnsi="Arial" w:cs="Arial"/>
        </w:rPr>
        <w:t xml:space="preserve"> reclassified</w:t>
      </w:r>
      <w:r w:rsidR="00F81022" w:rsidRPr="0039482C">
        <w:rPr>
          <w:rFonts w:ascii="Arial" w:hAnsi="Arial" w:cs="Arial"/>
        </w:rPr>
        <w:t xml:space="preserve"> as a warm temperate water </w:t>
      </w:r>
      <w:r w:rsidR="00C155F0" w:rsidRPr="0039482C">
        <w:rPr>
          <w:rFonts w:ascii="Arial" w:hAnsi="Arial" w:cs="Arial"/>
        </w:rPr>
        <w:t>species</w:t>
      </w:r>
      <w:r w:rsidR="00CC760B" w:rsidRPr="0039482C">
        <w:rPr>
          <w:rFonts w:ascii="Arial" w:hAnsi="Arial" w:cs="Arial"/>
        </w:rPr>
        <w:t xml:space="preserve"> </w:t>
      </w:r>
      <w:r w:rsidR="008269E4" w:rsidRPr="0039482C">
        <w:rPr>
          <w:rFonts w:ascii="Arial" w:hAnsi="Arial" w:cs="Arial"/>
        </w:rPr>
        <w:t>since it</w:t>
      </w:r>
      <w:r w:rsidR="00F81022" w:rsidRPr="0039482C">
        <w:rPr>
          <w:rFonts w:ascii="Arial" w:hAnsi="Arial" w:cs="Arial"/>
        </w:rPr>
        <w:t xml:space="preserve"> is found in False Bay where </w:t>
      </w:r>
      <w:r w:rsidR="00C155F0" w:rsidRPr="0039482C">
        <w:rPr>
          <w:rFonts w:ascii="Arial" w:hAnsi="Arial" w:cs="Arial"/>
        </w:rPr>
        <w:t>monthly mean temperatures in summer</w:t>
      </w:r>
      <w:r w:rsidR="00F81022" w:rsidRPr="0039482C">
        <w:rPr>
          <w:rFonts w:ascii="Arial" w:hAnsi="Arial" w:cs="Arial"/>
        </w:rPr>
        <w:t xml:space="preserve"> exceed 18 °C (</w:t>
      </w:r>
      <w:r w:rsidR="00F81022" w:rsidRPr="0039482C">
        <w:rPr>
          <w:rFonts w:ascii="Arial" w:hAnsi="Arial" w:cs="Arial"/>
          <w:color w:val="FF0000"/>
        </w:rPr>
        <w:t>Bolton 2012</w:t>
      </w:r>
      <w:r w:rsidR="00F81022" w:rsidRPr="0039482C">
        <w:rPr>
          <w:rFonts w:ascii="Arial" w:hAnsi="Arial" w:cs="Arial"/>
        </w:rPr>
        <w:t xml:space="preserve">). </w:t>
      </w:r>
      <w:r w:rsidR="00745909" w:rsidRPr="0039482C">
        <w:rPr>
          <w:rFonts w:ascii="Arial" w:hAnsi="Arial" w:cs="Arial"/>
        </w:rPr>
        <w:t>False Bay</w:t>
      </w:r>
      <w:r w:rsidR="00676B5B">
        <w:rPr>
          <w:rFonts w:ascii="Arial" w:hAnsi="Arial" w:cs="Arial"/>
        </w:rPr>
        <w:t>’</w:t>
      </w:r>
      <w:r w:rsidR="00745909" w:rsidRPr="0039482C">
        <w:rPr>
          <w:rFonts w:ascii="Arial" w:hAnsi="Arial" w:cs="Arial"/>
        </w:rPr>
        <w:t>s high summer temperatures are a result of solar heating of entrained water (</w:t>
      </w:r>
      <w:r w:rsidR="00745909" w:rsidRPr="0039482C">
        <w:rPr>
          <w:rFonts w:ascii="Arial" w:hAnsi="Arial" w:cs="Arial"/>
          <w:color w:val="FF0000"/>
        </w:rPr>
        <w:t xml:space="preserve">Anderson </w:t>
      </w:r>
      <w:r w:rsidRPr="0039482C">
        <w:rPr>
          <w:rFonts w:ascii="Arial" w:hAnsi="Arial" w:cs="Arial"/>
          <w:i/>
          <w:color w:val="FF0000"/>
        </w:rPr>
        <w:t>et al</w:t>
      </w:r>
      <w:r w:rsidR="00745909" w:rsidRPr="0039482C">
        <w:rPr>
          <w:rFonts w:ascii="Arial" w:hAnsi="Arial" w:cs="Arial"/>
          <w:color w:val="FF0000"/>
        </w:rPr>
        <w:t>. 1997</w:t>
      </w:r>
      <w:r w:rsidR="00745909" w:rsidRPr="0039482C">
        <w:rPr>
          <w:rFonts w:ascii="Arial" w:hAnsi="Arial" w:cs="Arial"/>
        </w:rPr>
        <w:t>).</w:t>
      </w:r>
      <w:r w:rsidR="00CC760B" w:rsidRPr="0039482C">
        <w:rPr>
          <w:rFonts w:ascii="Arial" w:hAnsi="Arial" w:cs="Arial"/>
        </w:rPr>
        <w:t xml:space="preserve"> </w:t>
      </w:r>
      <w:proofErr w:type="spellStart"/>
      <w:r w:rsidRPr="0039482C">
        <w:rPr>
          <w:rFonts w:ascii="Arial" w:hAnsi="Arial" w:cs="Arial"/>
          <w:i/>
        </w:rPr>
        <w:t>E</w:t>
      </w:r>
      <w:r w:rsidR="00676B5B">
        <w:rPr>
          <w:rFonts w:ascii="Arial" w:hAnsi="Arial" w:cs="Arial"/>
          <w:i/>
        </w:rPr>
        <w:t>cklonia</w:t>
      </w:r>
      <w:proofErr w:type="spellEnd"/>
      <w:r w:rsidRPr="0039482C">
        <w:rPr>
          <w:rFonts w:ascii="Arial" w:hAnsi="Arial" w:cs="Arial"/>
          <w:i/>
        </w:rPr>
        <w:t xml:space="preserve"> </w:t>
      </w:r>
      <w:r w:rsidR="00676B5B">
        <w:rPr>
          <w:rFonts w:ascii="Arial" w:hAnsi="Arial" w:cs="Arial"/>
          <w:i/>
        </w:rPr>
        <w:t>m</w:t>
      </w:r>
      <w:r w:rsidRPr="0039482C">
        <w:rPr>
          <w:rFonts w:ascii="Arial" w:hAnsi="Arial" w:cs="Arial"/>
          <w:i/>
        </w:rPr>
        <w:t>axima</w:t>
      </w:r>
      <w:r w:rsidR="00F81022" w:rsidRPr="0039482C">
        <w:rPr>
          <w:rFonts w:ascii="Arial" w:hAnsi="Arial" w:cs="Arial"/>
        </w:rPr>
        <w:t xml:space="preserve"> does not grow in areas where the monthly mean</w:t>
      </w:r>
      <w:r w:rsidR="00C155F0" w:rsidRPr="0039482C">
        <w:rPr>
          <w:rFonts w:ascii="Arial" w:hAnsi="Arial" w:cs="Arial"/>
        </w:rPr>
        <w:t xml:space="preserve"> winter</w:t>
      </w:r>
      <w:r w:rsidR="00F81022" w:rsidRPr="0039482C">
        <w:rPr>
          <w:rFonts w:ascii="Arial" w:hAnsi="Arial" w:cs="Arial"/>
        </w:rPr>
        <w:t xml:space="preserve"> temperature falls below 10°C (</w:t>
      </w:r>
      <w:r w:rsidR="00F81022" w:rsidRPr="0039482C">
        <w:rPr>
          <w:rFonts w:ascii="Arial" w:hAnsi="Arial" w:cs="Arial"/>
          <w:color w:val="FF0000"/>
        </w:rPr>
        <w:t>Bolton 2012</w:t>
      </w:r>
      <w:r w:rsidR="00F81022" w:rsidRPr="0039482C">
        <w:rPr>
          <w:rFonts w:ascii="Arial" w:hAnsi="Arial" w:cs="Arial"/>
        </w:rPr>
        <w:t xml:space="preserve">). </w:t>
      </w:r>
    </w:p>
    <w:p w14:paraId="67B0F34D" w14:textId="77777777" w:rsidR="007C18F8" w:rsidRPr="0039482C" w:rsidRDefault="007C18F8" w:rsidP="0039482C">
      <w:pPr>
        <w:rPr>
          <w:rFonts w:ascii="Arial" w:hAnsi="Arial" w:cs="Arial"/>
          <w:u w:val="single"/>
        </w:rPr>
      </w:pPr>
      <w:commentRangeStart w:id="13"/>
      <w:r w:rsidRPr="0039482C">
        <w:rPr>
          <w:rFonts w:ascii="Arial" w:hAnsi="Arial" w:cs="Arial"/>
          <w:u w:val="single"/>
        </w:rPr>
        <w:t xml:space="preserve">Wave Parameters </w:t>
      </w:r>
      <w:commentRangeEnd w:id="13"/>
      <w:r w:rsidR="006A44EC">
        <w:rPr>
          <w:rStyle w:val="CommentReference"/>
        </w:rPr>
        <w:commentReference w:id="13"/>
      </w:r>
    </w:p>
    <w:p w14:paraId="0A72C916" w14:textId="08C11AB7" w:rsidR="00E31EBD" w:rsidRPr="0039482C" w:rsidRDefault="00E31EBD" w:rsidP="0039482C">
      <w:pPr>
        <w:ind w:firstLine="720"/>
        <w:rPr>
          <w:rFonts w:ascii="Arial" w:hAnsi="Arial" w:cs="Arial"/>
        </w:rPr>
      </w:pPr>
      <w:commentRangeStart w:id="14"/>
      <w:commentRangeStart w:id="15"/>
      <w:r w:rsidRPr="0039482C">
        <w:rPr>
          <w:rFonts w:ascii="Arial" w:hAnsi="Arial" w:cs="Arial"/>
          <w:color w:val="FF0000"/>
        </w:rPr>
        <w:t xml:space="preserve">Gerard and Mann, 1979; Cousens, 1982; Cheshire and Hallam, 1988; Molloy and Bolton, 1996; Ralph et al., 1998; Hurd, 2000; </w:t>
      </w:r>
      <w:proofErr w:type="spellStart"/>
      <w:r w:rsidRPr="0039482C">
        <w:rPr>
          <w:rFonts w:ascii="Arial" w:hAnsi="Arial" w:cs="Arial"/>
          <w:color w:val="FF0000"/>
        </w:rPr>
        <w:t>Blanchette</w:t>
      </w:r>
      <w:r w:rsidR="00C5712C" w:rsidRPr="0039482C">
        <w:rPr>
          <w:rFonts w:ascii="Arial" w:hAnsi="Arial" w:cs="Arial"/>
          <w:i/>
          <w:color w:val="FF0000"/>
        </w:rPr>
        <w:t>et</w:t>
      </w:r>
      <w:proofErr w:type="spellEnd"/>
      <w:r w:rsidR="00C5712C" w:rsidRPr="0039482C">
        <w:rPr>
          <w:rFonts w:ascii="Arial" w:hAnsi="Arial" w:cs="Arial"/>
          <w:i/>
          <w:color w:val="FF0000"/>
        </w:rPr>
        <w:t xml:space="preserve"> al</w:t>
      </w:r>
      <w:r w:rsidRPr="0039482C">
        <w:rPr>
          <w:rFonts w:ascii="Arial" w:hAnsi="Arial" w:cs="Arial"/>
          <w:color w:val="FF0000"/>
        </w:rPr>
        <w:t xml:space="preserve">., 2002; Roberson and Coyer, 2004 </w:t>
      </w:r>
      <w:commentRangeEnd w:id="14"/>
      <w:r w:rsidR="006A44EC">
        <w:rPr>
          <w:rStyle w:val="CommentReference"/>
        </w:rPr>
        <w:commentReference w:id="14"/>
      </w:r>
      <w:r w:rsidR="00C5712C" w:rsidRPr="0039482C">
        <w:rPr>
          <w:rFonts w:ascii="Arial" w:hAnsi="Arial" w:cs="Arial"/>
        </w:rPr>
        <w:t>have</w:t>
      </w:r>
      <w:r w:rsidR="00CC760B" w:rsidRPr="0039482C">
        <w:rPr>
          <w:rFonts w:ascii="Arial" w:hAnsi="Arial" w:cs="Arial"/>
        </w:rPr>
        <w:t xml:space="preserve"> </w:t>
      </w:r>
      <w:r w:rsidRPr="0039482C">
        <w:rPr>
          <w:rFonts w:ascii="Arial" w:hAnsi="Arial" w:cs="Arial"/>
        </w:rPr>
        <w:t>state</w:t>
      </w:r>
      <w:r w:rsidR="007A6F37" w:rsidRPr="0039482C">
        <w:rPr>
          <w:rFonts w:ascii="Arial" w:hAnsi="Arial" w:cs="Arial"/>
        </w:rPr>
        <w:t>d</w:t>
      </w:r>
      <w:r w:rsidRPr="0039482C">
        <w:rPr>
          <w:rFonts w:ascii="Arial" w:hAnsi="Arial" w:cs="Arial"/>
        </w:rPr>
        <w:t xml:space="preserve"> that wave exposure is the most identified cause of morphological variation in kelp</w:t>
      </w:r>
      <w:r w:rsidR="006A44EC">
        <w:rPr>
          <w:rFonts w:ascii="Arial" w:hAnsi="Arial" w:cs="Arial"/>
        </w:rPr>
        <w:t>,</w:t>
      </w:r>
      <w:r w:rsidR="00ED44DD" w:rsidRPr="0039482C">
        <w:rPr>
          <w:rFonts w:ascii="Arial" w:hAnsi="Arial" w:cs="Arial"/>
        </w:rPr>
        <w:t xml:space="preserve"> </w:t>
      </w:r>
      <w:commentRangeStart w:id="16"/>
      <w:r w:rsidR="00ED44DD" w:rsidRPr="0039482C">
        <w:rPr>
          <w:rFonts w:ascii="Arial" w:hAnsi="Arial" w:cs="Arial"/>
        </w:rPr>
        <w:t xml:space="preserve">while </w:t>
      </w:r>
      <w:r w:rsidR="00C5712C" w:rsidRPr="0039482C">
        <w:rPr>
          <w:rFonts w:ascii="Arial" w:hAnsi="Arial" w:cs="Arial"/>
          <w:color w:val="FF0000"/>
        </w:rPr>
        <w:t xml:space="preserve">Koehl </w:t>
      </w:r>
      <w:r w:rsidR="00CC760B" w:rsidRPr="0039482C">
        <w:rPr>
          <w:rFonts w:ascii="Arial" w:hAnsi="Arial" w:cs="Arial"/>
          <w:color w:val="FF0000"/>
        </w:rPr>
        <w:t>(</w:t>
      </w:r>
      <w:r w:rsidR="00C5712C" w:rsidRPr="0039482C">
        <w:rPr>
          <w:rFonts w:ascii="Arial" w:hAnsi="Arial" w:cs="Arial"/>
          <w:color w:val="FF0000"/>
        </w:rPr>
        <w:t>1986</w:t>
      </w:r>
      <w:r w:rsidR="00CC760B" w:rsidRPr="0039482C">
        <w:rPr>
          <w:rFonts w:ascii="Arial" w:hAnsi="Arial" w:cs="Arial"/>
          <w:color w:val="FF0000"/>
        </w:rPr>
        <w:t>)</w:t>
      </w:r>
      <w:r w:rsidRPr="0039482C">
        <w:rPr>
          <w:rFonts w:ascii="Arial" w:hAnsi="Arial" w:cs="Arial"/>
        </w:rPr>
        <w:t xml:space="preserve">, </w:t>
      </w:r>
      <w:r w:rsidR="00C5712C" w:rsidRPr="0039482C">
        <w:rPr>
          <w:rFonts w:ascii="Arial" w:hAnsi="Arial" w:cs="Arial"/>
          <w:color w:val="FF0000"/>
        </w:rPr>
        <w:t xml:space="preserve">Wheeler </w:t>
      </w:r>
      <w:r w:rsidR="00CC760B" w:rsidRPr="0039482C">
        <w:rPr>
          <w:rFonts w:ascii="Arial" w:hAnsi="Arial" w:cs="Arial"/>
          <w:color w:val="FF0000"/>
        </w:rPr>
        <w:t>(</w:t>
      </w:r>
      <w:r w:rsidR="00C5712C" w:rsidRPr="0039482C">
        <w:rPr>
          <w:rFonts w:ascii="Arial" w:hAnsi="Arial" w:cs="Arial"/>
          <w:color w:val="FF0000"/>
        </w:rPr>
        <w:t>1988</w:t>
      </w:r>
      <w:r w:rsidR="00CC760B" w:rsidRPr="0039482C">
        <w:rPr>
          <w:rFonts w:ascii="Arial" w:hAnsi="Arial" w:cs="Arial"/>
          <w:color w:val="FF0000"/>
        </w:rPr>
        <w:t>)</w:t>
      </w:r>
      <w:r w:rsidR="00C5712C" w:rsidRPr="0039482C">
        <w:rPr>
          <w:rFonts w:ascii="Arial" w:hAnsi="Arial" w:cs="Arial"/>
          <w:color w:val="FF0000"/>
        </w:rPr>
        <w:t xml:space="preserve"> and Hurd </w:t>
      </w:r>
      <w:r w:rsidR="00CC760B" w:rsidRPr="0039482C">
        <w:rPr>
          <w:rFonts w:ascii="Arial" w:hAnsi="Arial" w:cs="Arial"/>
          <w:color w:val="FF0000"/>
        </w:rPr>
        <w:t>(</w:t>
      </w:r>
      <w:r w:rsidR="00C5712C" w:rsidRPr="0039482C">
        <w:rPr>
          <w:rFonts w:ascii="Arial" w:hAnsi="Arial" w:cs="Arial"/>
          <w:color w:val="FF0000"/>
        </w:rPr>
        <w:t>2000</w:t>
      </w:r>
      <w:r w:rsidR="00CC760B" w:rsidRPr="0039482C">
        <w:rPr>
          <w:rFonts w:ascii="Arial" w:hAnsi="Arial" w:cs="Arial"/>
          <w:color w:val="FF0000"/>
        </w:rPr>
        <w:t xml:space="preserve">) </w:t>
      </w:r>
      <w:r w:rsidR="00ED44DD" w:rsidRPr="0039482C">
        <w:rPr>
          <w:rFonts w:ascii="Arial" w:hAnsi="Arial" w:cs="Arial"/>
        </w:rPr>
        <w:t>demonstrated</w:t>
      </w:r>
      <w:r w:rsidRPr="0039482C">
        <w:rPr>
          <w:rFonts w:ascii="Arial" w:hAnsi="Arial" w:cs="Arial"/>
        </w:rPr>
        <w:t xml:space="preserve"> that wave exposure affects many </w:t>
      </w:r>
      <w:r w:rsidR="00ED44DD" w:rsidRPr="0039482C">
        <w:rPr>
          <w:rFonts w:ascii="Arial" w:hAnsi="Arial" w:cs="Arial"/>
        </w:rPr>
        <w:t xml:space="preserve">of the </w:t>
      </w:r>
      <w:r w:rsidRPr="0039482C">
        <w:rPr>
          <w:rFonts w:ascii="Arial" w:hAnsi="Arial" w:cs="Arial"/>
        </w:rPr>
        <w:t>morphological characteristics in kelp (</w:t>
      </w:r>
      <w:proofErr w:type="spellStart"/>
      <w:r w:rsidRPr="0039482C">
        <w:rPr>
          <w:rFonts w:ascii="Arial" w:hAnsi="Arial" w:cs="Arial"/>
          <w:color w:val="FF0000"/>
        </w:rPr>
        <w:t>Wernberg</w:t>
      </w:r>
      <w:proofErr w:type="spellEnd"/>
      <w:r w:rsidRPr="0039482C">
        <w:rPr>
          <w:rFonts w:ascii="Arial" w:hAnsi="Arial" w:cs="Arial"/>
          <w:color w:val="FF0000"/>
        </w:rPr>
        <w:t xml:space="preserve"> and Thomsen 2005)</w:t>
      </w:r>
      <w:commentRangeEnd w:id="16"/>
      <w:r w:rsidR="006A44EC">
        <w:rPr>
          <w:rStyle w:val="CommentReference"/>
        </w:rPr>
        <w:commentReference w:id="16"/>
      </w:r>
      <w:r w:rsidRPr="0039482C">
        <w:rPr>
          <w:rFonts w:ascii="Arial" w:hAnsi="Arial" w:cs="Arial"/>
          <w:color w:val="FF0000"/>
        </w:rPr>
        <w:t>.</w:t>
      </w:r>
      <w:r w:rsidR="00CC760B" w:rsidRPr="0039482C">
        <w:rPr>
          <w:rFonts w:ascii="Arial" w:hAnsi="Arial" w:cs="Arial"/>
          <w:color w:val="FF0000"/>
        </w:rPr>
        <w:t xml:space="preserve"> </w:t>
      </w:r>
      <w:ins w:id="17" w:author="AJ Smit" w:date="2018-11-07T10:36:00Z">
        <w:r w:rsidR="00407F74" w:rsidRPr="0039482C">
          <w:rPr>
            <w:rFonts w:ascii="Arial" w:hAnsi="Arial" w:cs="Arial"/>
          </w:rPr>
          <w:t xml:space="preserve">Because </w:t>
        </w:r>
        <w:r w:rsidR="00407F74">
          <w:rPr>
            <w:rFonts w:ascii="Arial" w:hAnsi="Arial" w:cs="Arial"/>
          </w:rPr>
          <w:t xml:space="preserve">wave climates can statistically and physically be described by a suite of wave parameters, </w:t>
        </w:r>
        <w:r w:rsidR="00407F74" w:rsidRPr="0039482C">
          <w:rPr>
            <w:rFonts w:ascii="Arial" w:hAnsi="Arial" w:cs="Arial"/>
          </w:rPr>
          <w:t xml:space="preserve">it is probable that </w:t>
        </w:r>
        <w:r w:rsidR="00407F74">
          <w:rPr>
            <w:rFonts w:ascii="Arial" w:hAnsi="Arial" w:cs="Arial"/>
          </w:rPr>
          <w:t xml:space="preserve">each wave metric would interaction </w:t>
        </w:r>
        <w:r w:rsidR="00407F74" w:rsidRPr="0039482C">
          <w:rPr>
            <w:rFonts w:ascii="Arial" w:hAnsi="Arial" w:cs="Arial"/>
          </w:rPr>
          <w:t>different morphological variables would respond differently to each parameter</w:t>
        </w:r>
      </w:ins>
      <w:del w:id="18" w:author="AJ Smit" w:date="2018-11-07T10:36:00Z">
        <w:r w:rsidR="006A7D63" w:rsidRPr="0039482C" w:rsidDel="00407F74">
          <w:rPr>
            <w:rFonts w:ascii="Arial" w:hAnsi="Arial" w:cs="Arial"/>
          </w:rPr>
          <w:delText>Because of the many parameters within wave exposure it is probable that different morphological variables would respond differently to each parameter</w:delText>
        </w:r>
      </w:del>
      <w:r w:rsidR="006A7D63" w:rsidRPr="0039482C">
        <w:rPr>
          <w:rFonts w:ascii="Arial" w:hAnsi="Arial" w:cs="Arial"/>
        </w:rPr>
        <w:t xml:space="preserve">. </w:t>
      </w:r>
      <w:r w:rsidR="008F2E49" w:rsidRPr="0039482C">
        <w:rPr>
          <w:rFonts w:ascii="Arial" w:hAnsi="Arial" w:cs="Arial"/>
        </w:rPr>
        <w:t>Generally</w:t>
      </w:r>
      <w:r w:rsidR="00E452EA" w:rsidRPr="0039482C">
        <w:rPr>
          <w:rFonts w:ascii="Arial" w:hAnsi="Arial" w:cs="Arial"/>
        </w:rPr>
        <w:t>,</w:t>
      </w:r>
      <w:r w:rsidR="008F2E49" w:rsidRPr="0039482C">
        <w:rPr>
          <w:rFonts w:ascii="Arial" w:hAnsi="Arial" w:cs="Arial"/>
        </w:rPr>
        <w:t xml:space="preserve"> kelp growing in exposed areas </w:t>
      </w:r>
      <w:r w:rsidR="00E452EA" w:rsidRPr="0039482C">
        <w:rPr>
          <w:rFonts w:ascii="Arial" w:hAnsi="Arial" w:cs="Arial"/>
        </w:rPr>
        <w:t>are</w:t>
      </w:r>
      <w:r w:rsidR="00CC760B" w:rsidRPr="0039482C">
        <w:rPr>
          <w:rFonts w:ascii="Arial" w:hAnsi="Arial" w:cs="Arial"/>
        </w:rPr>
        <w:t xml:space="preserve"> </w:t>
      </w:r>
      <w:r w:rsidR="008F2E49" w:rsidRPr="0039482C">
        <w:rPr>
          <w:rFonts w:ascii="Arial" w:hAnsi="Arial" w:cs="Arial"/>
        </w:rPr>
        <w:t>tougher, sturdier, and more strongly attached than those in sheltered areas</w:t>
      </w:r>
      <w:r w:rsidR="006A44EC">
        <w:rPr>
          <w:rFonts w:ascii="Arial" w:hAnsi="Arial" w:cs="Arial"/>
        </w:rPr>
        <w:t xml:space="preserve"> (refs.)</w:t>
      </w:r>
      <w:r w:rsidR="008F2E49" w:rsidRPr="0039482C">
        <w:rPr>
          <w:rFonts w:ascii="Arial" w:hAnsi="Arial" w:cs="Arial"/>
        </w:rPr>
        <w:t xml:space="preserve">. </w:t>
      </w:r>
      <w:r w:rsidRPr="0039482C">
        <w:rPr>
          <w:rFonts w:ascii="Arial" w:hAnsi="Arial" w:cs="Arial"/>
        </w:rPr>
        <w:t xml:space="preserve">Frond characteristics of kelp in exposed areas are narrow, thick, flat and </w:t>
      </w:r>
      <w:r w:rsidR="006A7D63" w:rsidRPr="0039482C">
        <w:rPr>
          <w:rFonts w:ascii="Arial" w:hAnsi="Arial" w:cs="Arial"/>
        </w:rPr>
        <w:t>smooth,</w:t>
      </w:r>
      <w:r w:rsidRPr="0039482C">
        <w:rPr>
          <w:rFonts w:ascii="Arial" w:hAnsi="Arial" w:cs="Arial"/>
        </w:rPr>
        <w:t xml:space="preserve"> whereas </w:t>
      </w:r>
      <w:r w:rsidR="00E452EA" w:rsidRPr="0039482C">
        <w:rPr>
          <w:rFonts w:ascii="Arial" w:hAnsi="Arial" w:cs="Arial"/>
        </w:rPr>
        <w:t xml:space="preserve">those </w:t>
      </w:r>
      <w:r w:rsidRPr="0039482C">
        <w:rPr>
          <w:rFonts w:ascii="Arial" w:hAnsi="Arial" w:cs="Arial"/>
        </w:rPr>
        <w:t>in sheltered areas</w:t>
      </w:r>
      <w:r w:rsidR="00E452EA" w:rsidRPr="0039482C">
        <w:rPr>
          <w:rFonts w:ascii="Arial" w:hAnsi="Arial" w:cs="Arial"/>
        </w:rPr>
        <w:t xml:space="preserve"> have</w:t>
      </w:r>
      <w:r w:rsidRPr="0039482C">
        <w:rPr>
          <w:rFonts w:ascii="Arial" w:hAnsi="Arial" w:cs="Arial"/>
        </w:rPr>
        <w:t xml:space="preserve"> blades </w:t>
      </w:r>
      <w:r w:rsidR="00E452EA" w:rsidRPr="0039482C">
        <w:rPr>
          <w:rFonts w:ascii="Arial" w:hAnsi="Arial" w:cs="Arial"/>
        </w:rPr>
        <w:t xml:space="preserve">that </w:t>
      </w:r>
      <w:r w:rsidRPr="0039482C">
        <w:rPr>
          <w:rFonts w:ascii="Arial" w:hAnsi="Arial" w:cs="Arial"/>
        </w:rPr>
        <w:t>are wide and thin with ruffled margins</w:t>
      </w:r>
      <w:ins w:id="19" w:author="AJ Smit" w:date="2018-11-07T10:36:00Z">
        <w:r w:rsidR="00407F74">
          <w:rPr>
            <w:rFonts w:ascii="Arial" w:hAnsi="Arial" w:cs="Arial"/>
          </w:rPr>
          <w:t xml:space="preserve"> (refs.)</w:t>
        </w:r>
      </w:ins>
      <w:r w:rsidRPr="0039482C">
        <w:rPr>
          <w:rFonts w:ascii="Arial" w:hAnsi="Arial" w:cs="Arial"/>
        </w:rPr>
        <w:t xml:space="preserve">.   </w:t>
      </w:r>
    </w:p>
    <w:p w14:paraId="70990AFC" w14:textId="77777777" w:rsidR="008F2E49" w:rsidRPr="0039482C" w:rsidRDefault="00C5712C" w:rsidP="0039482C">
      <w:pPr>
        <w:ind w:firstLine="720"/>
        <w:rPr>
          <w:rFonts w:ascii="Arial" w:hAnsi="Arial" w:cs="Arial"/>
        </w:rPr>
      </w:pPr>
      <w:r w:rsidRPr="0039482C">
        <w:rPr>
          <w:rFonts w:ascii="Arial" w:hAnsi="Arial" w:cs="Arial"/>
          <w:color w:val="FF0000"/>
        </w:rPr>
        <w:t xml:space="preserve">Wernberg and Thomsen (2005) </w:t>
      </w:r>
      <w:r w:rsidR="008F2E49" w:rsidRPr="0039482C">
        <w:rPr>
          <w:rFonts w:ascii="Arial" w:hAnsi="Arial" w:cs="Arial"/>
        </w:rPr>
        <w:t xml:space="preserve">observed that </w:t>
      </w:r>
      <w:proofErr w:type="spellStart"/>
      <w:r w:rsidRPr="0039482C">
        <w:rPr>
          <w:rFonts w:ascii="Arial" w:hAnsi="Arial" w:cs="Arial"/>
          <w:i/>
        </w:rPr>
        <w:t>Ecklonia</w:t>
      </w:r>
      <w:proofErr w:type="spellEnd"/>
      <w:r w:rsidRPr="0039482C">
        <w:rPr>
          <w:rFonts w:ascii="Arial" w:hAnsi="Arial" w:cs="Arial"/>
          <w:i/>
        </w:rPr>
        <w:t xml:space="preserve"> radiata</w:t>
      </w:r>
      <w:r w:rsidR="008F2E49" w:rsidRPr="0039482C">
        <w:rPr>
          <w:rFonts w:ascii="Arial" w:hAnsi="Arial" w:cs="Arial"/>
        </w:rPr>
        <w:t xml:space="preserve"> responded to intense wave exposure by having small narrow blades</w:t>
      </w:r>
      <w:r w:rsidR="00594BFD" w:rsidRPr="0039482C">
        <w:rPr>
          <w:rFonts w:ascii="Arial" w:hAnsi="Arial" w:cs="Arial"/>
        </w:rPr>
        <w:t xml:space="preserve"> (</w:t>
      </w:r>
      <w:r w:rsidR="00594BFD" w:rsidRPr="0039482C">
        <w:rPr>
          <w:rFonts w:ascii="Arial" w:hAnsi="Arial" w:cs="Arial"/>
          <w:color w:val="FF0000"/>
        </w:rPr>
        <w:t>Gerard 1987</w:t>
      </w:r>
      <w:r w:rsidR="00594BFD" w:rsidRPr="0039482C">
        <w:rPr>
          <w:rFonts w:ascii="Arial" w:hAnsi="Arial" w:cs="Arial"/>
        </w:rPr>
        <w:t>)</w:t>
      </w:r>
      <w:r w:rsidR="008F2E49" w:rsidRPr="0039482C">
        <w:rPr>
          <w:rFonts w:ascii="Arial" w:hAnsi="Arial" w:cs="Arial"/>
        </w:rPr>
        <w:t xml:space="preserve"> with minimal spinosity to reduce drag, as well as larger holdfasts</w:t>
      </w:r>
      <w:r w:rsidR="00594BFD" w:rsidRPr="0039482C">
        <w:rPr>
          <w:rFonts w:ascii="Arial" w:hAnsi="Arial" w:cs="Arial"/>
        </w:rPr>
        <w:t xml:space="preserve"> (</w:t>
      </w:r>
      <w:proofErr w:type="spellStart"/>
      <w:r w:rsidR="00594BFD" w:rsidRPr="0039482C">
        <w:rPr>
          <w:rFonts w:ascii="Arial" w:hAnsi="Arial" w:cs="Arial"/>
          <w:color w:val="FF0000"/>
        </w:rPr>
        <w:t>Sjøtun</w:t>
      </w:r>
      <w:proofErr w:type="spellEnd"/>
      <w:r w:rsidR="00594BFD" w:rsidRPr="0039482C">
        <w:rPr>
          <w:rFonts w:ascii="Arial" w:hAnsi="Arial" w:cs="Arial"/>
          <w:color w:val="FF0000"/>
        </w:rPr>
        <w:t xml:space="preserve"> and </w:t>
      </w:r>
      <w:proofErr w:type="spellStart"/>
      <w:r w:rsidR="00594BFD" w:rsidRPr="0039482C">
        <w:rPr>
          <w:rFonts w:ascii="Arial" w:hAnsi="Arial" w:cs="Arial"/>
          <w:color w:val="FF0000"/>
        </w:rPr>
        <w:t>Fredriksen</w:t>
      </w:r>
      <w:proofErr w:type="spellEnd"/>
      <w:r w:rsidR="00594BFD" w:rsidRPr="0039482C">
        <w:rPr>
          <w:rFonts w:ascii="Arial" w:hAnsi="Arial" w:cs="Arial"/>
          <w:color w:val="FF0000"/>
        </w:rPr>
        <w:t>, 1995</w:t>
      </w:r>
      <w:r w:rsidR="00594BFD" w:rsidRPr="0039482C">
        <w:rPr>
          <w:rFonts w:ascii="Arial" w:hAnsi="Arial" w:cs="Arial"/>
        </w:rPr>
        <w:t>)</w:t>
      </w:r>
      <w:r w:rsidR="008F2E49" w:rsidRPr="0039482C">
        <w:rPr>
          <w:rFonts w:ascii="Arial" w:hAnsi="Arial" w:cs="Arial"/>
        </w:rPr>
        <w:t xml:space="preserve">, thicker stipes </w:t>
      </w:r>
      <w:r w:rsidR="00594BFD" w:rsidRPr="0039482C">
        <w:rPr>
          <w:rFonts w:ascii="Arial" w:hAnsi="Arial" w:cs="Arial"/>
        </w:rPr>
        <w:t>(</w:t>
      </w:r>
      <w:r w:rsidR="00594BFD" w:rsidRPr="0039482C">
        <w:rPr>
          <w:rFonts w:ascii="Arial" w:hAnsi="Arial" w:cs="Arial"/>
          <w:color w:val="FF0000"/>
        </w:rPr>
        <w:t xml:space="preserve">Cheshireand Hallam, 1988; Klinger and </w:t>
      </w:r>
      <w:proofErr w:type="spellStart"/>
      <w:r w:rsidR="00594BFD" w:rsidRPr="0039482C">
        <w:rPr>
          <w:rFonts w:ascii="Arial" w:hAnsi="Arial" w:cs="Arial"/>
          <w:color w:val="FF0000"/>
        </w:rPr>
        <w:t>DeWreede</w:t>
      </w:r>
      <w:proofErr w:type="spellEnd"/>
      <w:r w:rsidR="00594BFD" w:rsidRPr="0039482C">
        <w:rPr>
          <w:rFonts w:ascii="Arial" w:hAnsi="Arial" w:cs="Arial"/>
          <w:color w:val="FF0000"/>
        </w:rPr>
        <w:t>, 1988</w:t>
      </w:r>
      <w:r w:rsidR="00594BFD" w:rsidRPr="0039482C">
        <w:rPr>
          <w:rFonts w:ascii="Arial" w:hAnsi="Arial" w:cs="Arial"/>
        </w:rPr>
        <w:t xml:space="preserve">) </w:t>
      </w:r>
      <w:r w:rsidR="008F2E49" w:rsidRPr="0039482C">
        <w:rPr>
          <w:rFonts w:ascii="Arial" w:hAnsi="Arial" w:cs="Arial"/>
        </w:rPr>
        <w:t>and thicker lamina</w:t>
      </w:r>
      <w:r w:rsidR="00594BFD" w:rsidRPr="0039482C">
        <w:rPr>
          <w:rFonts w:ascii="Arial" w:hAnsi="Arial" w:cs="Arial"/>
        </w:rPr>
        <w:t xml:space="preserve"> (</w:t>
      </w:r>
      <w:r w:rsidR="00594BFD" w:rsidRPr="0039482C">
        <w:rPr>
          <w:rFonts w:ascii="Arial" w:hAnsi="Arial" w:cs="Arial"/>
          <w:color w:val="FF0000"/>
        </w:rPr>
        <w:t xml:space="preserve">Cheshire and Hallam, 1988; Molloy and Bolton, 1996; </w:t>
      </w:r>
      <w:proofErr w:type="spellStart"/>
      <w:r w:rsidR="00594BFD" w:rsidRPr="0039482C">
        <w:rPr>
          <w:rFonts w:ascii="Arial" w:hAnsi="Arial" w:cs="Arial"/>
          <w:color w:val="FF0000"/>
        </w:rPr>
        <w:t>Kawamata</w:t>
      </w:r>
      <w:proofErr w:type="spellEnd"/>
      <w:r w:rsidR="00594BFD" w:rsidRPr="0039482C">
        <w:rPr>
          <w:rFonts w:ascii="Arial" w:hAnsi="Arial" w:cs="Arial"/>
          <w:color w:val="FF0000"/>
        </w:rPr>
        <w:t>, 2001</w:t>
      </w:r>
      <w:r w:rsidR="00594BFD" w:rsidRPr="0039482C">
        <w:rPr>
          <w:rFonts w:ascii="Arial" w:hAnsi="Arial" w:cs="Arial"/>
        </w:rPr>
        <w:t>)</w:t>
      </w:r>
      <w:r w:rsidR="008F2E49" w:rsidRPr="0039482C">
        <w:rPr>
          <w:rFonts w:ascii="Arial" w:hAnsi="Arial" w:cs="Arial"/>
        </w:rPr>
        <w:t xml:space="preserve"> for increased strength. </w:t>
      </w:r>
      <w:r w:rsidR="00594BFD" w:rsidRPr="0039482C">
        <w:rPr>
          <w:rFonts w:ascii="Arial" w:hAnsi="Arial" w:cs="Arial"/>
        </w:rPr>
        <w:t>Morphological adaptations are beneficial for mortality (</w:t>
      </w:r>
      <w:r w:rsidR="00594BFD" w:rsidRPr="0039482C">
        <w:rPr>
          <w:rFonts w:ascii="Arial" w:hAnsi="Arial" w:cs="Arial"/>
          <w:color w:val="FF0000"/>
        </w:rPr>
        <w:t>Friedland and Denny, 1995; Blanchette et al., 2002, Wernberg and Thomsen, 2005</w:t>
      </w:r>
      <w:r w:rsidR="00594BFD" w:rsidRPr="0039482C">
        <w:rPr>
          <w:rFonts w:ascii="Arial" w:hAnsi="Arial" w:cs="Arial"/>
        </w:rPr>
        <w:t>) but are consequen</w:t>
      </w:r>
      <w:r w:rsidR="00C155F0" w:rsidRPr="0039482C">
        <w:rPr>
          <w:rFonts w:ascii="Arial" w:hAnsi="Arial" w:cs="Arial"/>
        </w:rPr>
        <w:t>tial in that it reduces rates of</w:t>
      </w:r>
      <w:r w:rsidR="00594BFD" w:rsidRPr="0039482C">
        <w:rPr>
          <w:rFonts w:ascii="Arial" w:hAnsi="Arial" w:cs="Arial"/>
        </w:rPr>
        <w:t xml:space="preserve"> photosynthesis, productivity and growth (</w:t>
      </w:r>
      <w:r w:rsidR="00594BFD" w:rsidRPr="0039482C">
        <w:rPr>
          <w:rFonts w:ascii="Arial" w:hAnsi="Arial" w:cs="Arial"/>
          <w:color w:val="FF0000"/>
        </w:rPr>
        <w:t xml:space="preserve">Gerard and Mann, 1979; Jackelman and Bolton, 1990; Blanchette et al., 2002, </w:t>
      </w:r>
      <w:proofErr w:type="spellStart"/>
      <w:r w:rsidR="00594BFD" w:rsidRPr="0039482C">
        <w:rPr>
          <w:rFonts w:ascii="Arial" w:hAnsi="Arial" w:cs="Arial"/>
          <w:color w:val="FF0000"/>
        </w:rPr>
        <w:t>Wernberg</w:t>
      </w:r>
      <w:proofErr w:type="spellEnd"/>
      <w:r w:rsidR="00594BFD" w:rsidRPr="0039482C">
        <w:rPr>
          <w:rFonts w:ascii="Arial" w:hAnsi="Arial" w:cs="Arial"/>
          <w:color w:val="FF0000"/>
        </w:rPr>
        <w:t xml:space="preserve"> and Thomsen, 2005</w:t>
      </w:r>
      <w:r w:rsidR="00594BFD" w:rsidRPr="0039482C">
        <w:rPr>
          <w:rFonts w:ascii="Arial" w:hAnsi="Arial" w:cs="Arial"/>
        </w:rPr>
        <w:t>).</w:t>
      </w:r>
      <w:commentRangeEnd w:id="15"/>
      <w:r w:rsidR="00407F74">
        <w:rPr>
          <w:rStyle w:val="CommentReference"/>
        </w:rPr>
        <w:commentReference w:id="15"/>
      </w:r>
    </w:p>
    <w:p w14:paraId="3A475604" w14:textId="77777777" w:rsidR="009865D4" w:rsidRPr="0039482C" w:rsidRDefault="006A7D63" w:rsidP="0039482C">
      <w:pPr>
        <w:ind w:firstLine="720"/>
        <w:rPr>
          <w:rFonts w:ascii="Arial" w:hAnsi="Arial" w:cs="Arial"/>
        </w:rPr>
      </w:pPr>
      <w:commentRangeStart w:id="20"/>
      <w:r w:rsidRPr="0039482C">
        <w:rPr>
          <w:rFonts w:ascii="Arial" w:hAnsi="Arial" w:cs="Arial"/>
          <w:color w:val="222222"/>
          <w:shd w:val="clear" w:color="auto" w:fill="FFFFFF"/>
        </w:rPr>
        <w:t>Kelp need</w:t>
      </w:r>
      <w:r w:rsidR="001765A9" w:rsidRPr="0039482C">
        <w:rPr>
          <w:rFonts w:ascii="Arial" w:hAnsi="Arial" w:cs="Arial"/>
          <w:color w:val="222222"/>
          <w:shd w:val="clear" w:color="auto" w:fill="FFFFFF"/>
        </w:rPr>
        <w:t>s</w:t>
      </w:r>
      <w:r w:rsidRPr="0039482C">
        <w:rPr>
          <w:rFonts w:ascii="Arial" w:hAnsi="Arial" w:cs="Arial"/>
          <w:color w:val="222222"/>
          <w:shd w:val="clear" w:color="auto" w:fill="FFFFFF"/>
        </w:rPr>
        <w:t xml:space="preserve"> to be flexible, to resist hydrostatic bending forces</w:t>
      </w:r>
      <w:r w:rsidRPr="0039482C">
        <w:rPr>
          <w:rFonts w:ascii="Arial" w:hAnsi="Arial" w:cs="Arial"/>
        </w:rPr>
        <w:t xml:space="preserve"> (</w:t>
      </w:r>
      <w:r w:rsidRPr="0039482C">
        <w:rPr>
          <w:rFonts w:ascii="Arial" w:hAnsi="Arial" w:cs="Arial"/>
          <w:color w:val="FF0000"/>
        </w:rPr>
        <w:t>Norton et al. 1982</w:t>
      </w:r>
      <w:r w:rsidRPr="0039482C">
        <w:rPr>
          <w:rFonts w:ascii="Arial" w:hAnsi="Arial" w:cs="Arial"/>
        </w:rPr>
        <w:t xml:space="preserve">). </w:t>
      </w:r>
      <w:r w:rsidR="00E31EBD" w:rsidRPr="0039482C">
        <w:rPr>
          <w:rFonts w:ascii="Arial" w:hAnsi="Arial" w:cs="Arial"/>
        </w:rPr>
        <w:t xml:space="preserve">It </w:t>
      </w:r>
      <w:r w:rsidR="001765A9" w:rsidRPr="0039482C">
        <w:rPr>
          <w:rFonts w:ascii="Arial" w:hAnsi="Arial" w:cs="Arial"/>
        </w:rPr>
        <w:t xml:space="preserve">was </w:t>
      </w:r>
      <w:r w:rsidR="00E31EBD" w:rsidRPr="0039482C">
        <w:rPr>
          <w:rFonts w:ascii="Arial" w:hAnsi="Arial" w:cs="Arial"/>
        </w:rPr>
        <w:t>suggested</w:t>
      </w:r>
      <w:r w:rsidR="00B25951" w:rsidRPr="0039482C">
        <w:rPr>
          <w:rFonts w:ascii="Arial" w:hAnsi="Arial" w:cs="Arial"/>
        </w:rPr>
        <w:t xml:space="preserve"> that kelp flexibility in the stipes might be related to wave exposure</w:t>
      </w:r>
      <w:r w:rsidR="001765A9" w:rsidRPr="0039482C">
        <w:rPr>
          <w:rFonts w:ascii="Arial" w:hAnsi="Arial" w:cs="Arial"/>
        </w:rPr>
        <w:t>,</w:t>
      </w:r>
      <w:r w:rsidR="00B25951" w:rsidRPr="0039482C">
        <w:rPr>
          <w:rFonts w:ascii="Arial" w:hAnsi="Arial" w:cs="Arial"/>
        </w:rPr>
        <w:t xml:space="preserve"> especially in shallow water, implying </w:t>
      </w:r>
      <w:r w:rsidR="001765A9" w:rsidRPr="0039482C">
        <w:rPr>
          <w:rFonts w:ascii="Arial" w:hAnsi="Arial" w:cs="Arial"/>
        </w:rPr>
        <w:t xml:space="preserve">that the </w:t>
      </w:r>
      <w:r w:rsidR="00B25951" w:rsidRPr="0039482C">
        <w:rPr>
          <w:rFonts w:ascii="Arial" w:hAnsi="Arial" w:cs="Arial"/>
        </w:rPr>
        <w:t>kelp strategy for survival in high water motion environments is flexibility rathe</w:t>
      </w:r>
      <w:r w:rsidR="00E31EBD" w:rsidRPr="0039482C">
        <w:rPr>
          <w:rFonts w:ascii="Arial" w:hAnsi="Arial" w:cs="Arial"/>
        </w:rPr>
        <w:t xml:space="preserve">r than strength and resistance </w:t>
      </w:r>
      <w:r w:rsidR="00B25951" w:rsidRPr="0039482C">
        <w:rPr>
          <w:rFonts w:ascii="Arial" w:hAnsi="Arial" w:cs="Arial"/>
        </w:rPr>
        <w:t>(</w:t>
      </w:r>
      <w:r w:rsidR="00B25951" w:rsidRPr="0039482C">
        <w:rPr>
          <w:rFonts w:ascii="Arial" w:hAnsi="Arial" w:cs="Arial"/>
          <w:color w:val="FF0000"/>
        </w:rPr>
        <w:t>Rothman</w:t>
      </w:r>
      <w:r w:rsidR="00E31EBD" w:rsidRPr="0039482C">
        <w:rPr>
          <w:rFonts w:ascii="Arial" w:hAnsi="Arial" w:cs="Arial"/>
          <w:color w:val="FF0000"/>
        </w:rPr>
        <w:t>,</w:t>
      </w:r>
      <w:r w:rsidR="00B25951" w:rsidRPr="0039482C">
        <w:rPr>
          <w:rFonts w:ascii="Arial" w:hAnsi="Arial" w:cs="Arial"/>
          <w:color w:val="FF0000"/>
        </w:rPr>
        <w:t xml:space="preserve"> 2015</w:t>
      </w:r>
      <w:r w:rsidR="00B25951" w:rsidRPr="0039482C">
        <w:rPr>
          <w:rFonts w:ascii="Arial" w:hAnsi="Arial" w:cs="Arial"/>
        </w:rPr>
        <w:t>)</w:t>
      </w:r>
      <w:r w:rsidR="00E31EBD" w:rsidRPr="0039482C">
        <w:rPr>
          <w:rFonts w:ascii="Arial" w:hAnsi="Arial" w:cs="Arial"/>
        </w:rPr>
        <w:t>.</w:t>
      </w:r>
      <w:commentRangeEnd w:id="20"/>
      <w:r w:rsidR="00407F74">
        <w:rPr>
          <w:rStyle w:val="CommentReference"/>
        </w:rPr>
        <w:commentReference w:id="20"/>
      </w:r>
    </w:p>
    <w:p w14:paraId="5DBBA3A7" w14:textId="77777777" w:rsidR="007C18F8" w:rsidRPr="0039482C" w:rsidRDefault="007C18F8" w:rsidP="0039482C">
      <w:pPr>
        <w:rPr>
          <w:rFonts w:ascii="Arial" w:hAnsi="Arial" w:cs="Arial"/>
          <w:u w:val="single"/>
        </w:rPr>
      </w:pPr>
      <w:r w:rsidRPr="0039482C">
        <w:rPr>
          <w:rFonts w:ascii="Arial" w:hAnsi="Arial" w:cs="Arial"/>
          <w:u w:val="single"/>
        </w:rPr>
        <w:t xml:space="preserve">Climate Change </w:t>
      </w:r>
    </w:p>
    <w:p w14:paraId="02823376" w14:textId="5652BFF4" w:rsidR="007C577C" w:rsidRPr="0039482C" w:rsidRDefault="00407F74" w:rsidP="0039482C">
      <w:pPr>
        <w:rPr>
          <w:rFonts w:ascii="Arial" w:hAnsi="Arial" w:cs="Arial"/>
        </w:rPr>
      </w:pPr>
      <w:commentRangeStart w:id="21"/>
      <w:commentRangeStart w:id="22"/>
      <w:ins w:id="23" w:author="AJ Smit" w:date="2018-11-07T10:41:00Z">
        <w:r>
          <w:rPr>
            <w:rFonts w:ascii="Arial" w:hAnsi="Arial" w:cs="Arial"/>
          </w:rPr>
          <w:t>Since the temperature and wave climate that affect kelp distribution and morphology are subject to climatic change</w:t>
        </w:r>
      </w:ins>
      <w:ins w:id="24" w:author="AJ Smit" w:date="2018-11-07T10:42:00Z">
        <w:r>
          <w:rPr>
            <w:rFonts w:ascii="Arial" w:hAnsi="Arial" w:cs="Arial"/>
          </w:rPr>
          <w:t>, it is not unreasonable to surmise that this changing climate might have consequences for the ecology of kelp beds</w:t>
        </w:r>
      </w:ins>
      <w:del w:id="25" w:author="AJ Smit" w:date="2018-11-07T10:42:00Z">
        <w:r w:rsidR="009865D4" w:rsidRPr="0039482C" w:rsidDel="00407F74">
          <w:rPr>
            <w:rFonts w:ascii="Arial" w:hAnsi="Arial" w:cs="Arial"/>
          </w:rPr>
          <w:delText xml:space="preserve">Global temperature change </w:delText>
        </w:r>
        <w:r w:rsidR="007D7C7E" w:rsidRPr="0039482C" w:rsidDel="00407F74">
          <w:rPr>
            <w:rFonts w:ascii="Arial" w:hAnsi="Arial" w:cs="Arial"/>
          </w:rPr>
          <w:delText>has impacted</w:delText>
        </w:r>
        <w:r w:rsidR="009865D4" w:rsidRPr="0039482C" w:rsidDel="00407F74">
          <w:rPr>
            <w:rFonts w:ascii="Arial" w:hAnsi="Arial" w:cs="Arial"/>
          </w:rPr>
          <w:delText xml:space="preserve"> kelp ecosystems</w:delText>
        </w:r>
      </w:del>
      <w:r w:rsidR="009865D4" w:rsidRPr="0039482C">
        <w:rPr>
          <w:rFonts w:ascii="Arial" w:hAnsi="Arial" w:cs="Arial"/>
        </w:rPr>
        <w:t>.</w:t>
      </w:r>
      <w:commentRangeEnd w:id="21"/>
      <w:r>
        <w:rPr>
          <w:rStyle w:val="CommentReference"/>
        </w:rPr>
        <w:commentReference w:id="21"/>
      </w:r>
      <w:r w:rsidR="007C577C" w:rsidRPr="0039482C">
        <w:rPr>
          <w:rFonts w:ascii="Arial" w:hAnsi="Arial" w:cs="Arial"/>
        </w:rPr>
        <w:t xml:space="preserve"> The Agulhas </w:t>
      </w:r>
      <w:r w:rsidR="005B3909" w:rsidRPr="0039482C">
        <w:rPr>
          <w:rFonts w:ascii="Arial" w:hAnsi="Arial" w:cs="Arial"/>
        </w:rPr>
        <w:t xml:space="preserve">current </w:t>
      </w:r>
      <w:r w:rsidR="007C577C" w:rsidRPr="0039482C">
        <w:rPr>
          <w:rFonts w:ascii="Arial" w:hAnsi="Arial" w:cs="Arial"/>
        </w:rPr>
        <w:t xml:space="preserve">system has warmed significantly </w:t>
      </w:r>
      <w:r w:rsidR="005B3909" w:rsidRPr="0039482C">
        <w:rPr>
          <w:rFonts w:ascii="Arial" w:hAnsi="Arial" w:cs="Arial"/>
        </w:rPr>
        <w:t>(</w:t>
      </w:r>
      <w:r w:rsidR="007C577C" w:rsidRPr="0039482C">
        <w:rPr>
          <w:rFonts w:ascii="Arial" w:hAnsi="Arial" w:cs="Arial"/>
        </w:rPr>
        <w:t>1.5°C in 20 years</w:t>
      </w:r>
      <w:r w:rsidR="005B3909" w:rsidRPr="0039482C">
        <w:rPr>
          <w:rFonts w:ascii="Arial" w:hAnsi="Arial" w:cs="Arial"/>
        </w:rPr>
        <w:t>) and</w:t>
      </w:r>
      <w:r w:rsidR="00CC760B" w:rsidRPr="0039482C">
        <w:rPr>
          <w:rFonts w:ascii="Arial" w:hAnsi="Arial" w:cs="Arial"/>
        </w:rPr>
        <w:t xml:space="preserve"> </w:t>
      </w:r>
      <w:r w:rsidR="005B3909" w:rsidRPr="0039482C">
        <w:rPr>
          <w:rFonts w:ascii="Arial" w:hAnsi="Arial" w:cs="Arial"/>
        </w:rPr>
        <w:t>a</w:t>
      </w:r>
      <w:r w:rsidR="00CC760B" w:rsidRPr="0039482C">
        <w:rPr>
          <w:rFonts w:ascii="Arial" w:hAnsi="Arial" w:cs="Arial"/>
        </w:rPr>
        <w:t xml:space="preserve"> </w:t>
      </w:r>
      <w:r w:rsidR="005B3909" w:rsidRPr="0039482C">
        <w:rPr>
          <w:rFonts w:ascii="Arial" w:hAnsi="Arial" w:cs="Arial"/>
        </w:rPr>
        <w:t xml:space="preserve">decrease </w:t>
      </w:r>
      <w:r w:rsidR="007C577C" w:rsidRPr="0039482C">
        <w:rPr>
          <w:rFonts w:ascii="Arial" w:hAnsi="Arial" w:cs="Arial"/>
        </w:rPr>
        <w:t xml:space="preserve">in sea surface temperature (up to 0.5°C per decade) </w:t>
      </w:r>
      <w:r w:rsidR="005B3909" w:rsidRPr="0039482C">
        <w:rPr>
          <w:rFonts w:ascii="Arial" w:hAnsi="Arial" w:cs="Arial"/>
        </w:rPr>
        <w:t>has</w:t>
      </w:r>
      <w:r w:rsidR="00CC760B" w:rsidRPr="0039482C">
        <w:rPr>
          <w:rFonts w:ascii="Arial" w:hAnsi="Arial" w:cs="Arial"/>
        </w:rPr>
        <w:t xml:space="preserve"> </w:t>
      </w:r>
      <w:r w:rsidR="007C577C" w:rsidRPr="0039482C">
        <w:rPr>
          <w:rFonts w:ascii="Arial" w:hAnsi="Arial" w:cs="Arial"/>
        </w:rPr>
        <w:t xml:space="preserve">been observed along the </w:t>
      </w:r>
      <w:commentRangeStart w:id="26"/>
      <w:r w:rsidR="007C577C" w:rsidRPr="0039482C">
        <w:rPr>
          <w:rFonts w:ascii="Arial" w:hAnsi="Arial" w:cs="Arial"/>
        </w:rPr>
        <w:t>West Coast</w:t>
      </w:r>
      <w:r w:rsidR="00586A42" w:rsidRPr="0039482C">
        <w:rPr>
          <w:rFonts w:ascii="Arial" w:hAnsi="Arial" w:cs="Arial"/>
        </w:rPr>
        <w:t>,</w:t>
      </w:r>
      <w:r w:rsidR="007C577C" w:rsidRPr="0039482C">
        <w:rPr>
          <w:rFonts w:ascii="Arial" w:hAnsi="Arial" w:cs="Arial"/>
        </w:rPr>
        <w:t xml:space="preserve"> near Port Alfred and </w:t>
      </w:r>
      <w:r w:rsidR="00586A42" w:rsidRPr="0039482C">
        <w:rPr>
          <w:rFonts w:ascii="Arial" w:hAnsi="Arial" w:cs="Arial"/>
        </w:rPr>
        <w:t xml:space="preserve">in </w:t>
      </w:r>
      <w:r w:rsidR="007C577C" w:rsidRPr="0039482C">
        <w:rPr>
          <w:rFonts w:ascii="Arial" w:hAnsi="Arial" w:cs="Arial"/>
        </w:rPr>
        <w:t>Nelson Mandela Bay</w:t>
      </w:r>
      <w:commentRangeEnd w:id="26"/>
      <w:r>
        <w:rPr>
          <w:rStyle w:val="CommentReference"/>
        </w:rPr>
        <w:commentReference w:id="26"/>
      </w:r>
      <w:r w:rsidR="007C577C" w:rsidRPr="0039482C">
        <w:rPr>
          <w:rFonts w:ascii="Arial" w:hAnsi="Arial" w:cs="Arial"/>
        </w:rPr>
        <w:t xml:space="preserve"> (Port Elizabeth) (</w:t>
      </w:r>
      <w:r w:rsidR="007C577C" w:rsidRPr="0039482C">
        <w:rPr>
          <w:rFonts w:ascii="Arial" w:hAnsi="Arial" w:cs="Arial"/>
          <w:color w:val="FF0000"/>
        </w:rPr>
        <w:t xml:space="preserve">Rouault </w:t>
      </w:r>
      <w:r w:rsidR="00C5712C" w:rsidRPr="0039482C">
        <w:rPr>
          <w:rFonts w:ascii="Arial" w:hAnsi="Arial" w:cs="Arial"/>
          <w:i/>
          <w:color w:val="FF0000"/>
        </w:rPr>
        <w:t>et al</w:t>
      </w:r>
      <w:r w:rsidR="007C577C" w:rsidRPr="0039482C">
        <w:rPr>
          <w:rFonts w:ascii="Arial" w:hAnsi="Arial" w:cs="Arial"/>
          <w:color w:val="FF0000"/>
        </w:rPr>
        <w:t xml:space="preserve">. 2009, Rouault </w:t>
      </w:r>
      <w:r w:rsidR="00C5712C" w:rsidRPr="0039482C">
        <w:rPr>
          <w:rFonts w:ascii="Arial" w:hAnsi="Arial" w:cs="Arial"/>
          <w:i/>
          <w:color w:val="FF0000"/>
        </w:rPr>
        <w:t>et al</w:t>
      </w:r>
      <w:r w:rsidR="007C577C" w:rsidRPr="0039482C">
        <w:rPr>
          <w:rFonts w:ascii="Arial" w:hAnsi="Arial" w:cs="Arial"/>
          <w:color w:val="FF0000"/>
        </w:rPr>
        <w:t xml:space="preserve">. 2010, </w:t>
      </w:r>
      <w:r w:rsidR="00A918D8" w:rsidRPr="0039482C">
        <w:rPr>
          <w:rFonts w:ascii="Arial" w:hAnsi="Arial" w:cs="Arial"/>
          <w:color w:val="FF0000"/>
        </w:rPr>
        <w:t>and Rouault</w:t>
      </w:r>
      <w:ins w:id="27" w:author="AJ Smit" w:date="2018-11-07T10:39:00Z">
        <w:r>
          <w:rPr>
            <w:rFonts w:ascii="Arial" w:hAnsi="Arial" w:cs="Arial"/>
            <w:color w:val="FF0000"/>
          </w:rPr>
          <w:t xml:space="preserve"> </w:t>
        </w:r>
      </w:ins>
      <w:r w:rsidR="00C5712C" w:rsidRPr="0039482C">
        <w:rPr>
          <w:rFonts w:ascii="Arial" w:hAnsi="Arial" w:cs="Arial"/>
          <w:i/>
          <w:color w:val="FF0000"/>
        </w:rPr>
        <w:t>et al</w:t>
      </w:r>
      <w:r w:rsidR="007C577C" w:rsidRPr="0039482C">
        <w:rPr>
          <w:rFonts w:ascii="Arial" w:hAnsi="Arial" w:cs="Arial"/>
          <w:color w:val="FF0000"/>
        </w:rPr>
        <w:t>. 2011</w:t>
      </w:r>
      <w:r w:rsidR="007C577C" w:rsidRPr="0039482C">
        <w:rPr>
          <w:rFonts w:ascii="Arial" w:hAnsi="Arial" w:cs="Arial"/>
        </w:rPr>
        <w:t xml:space="preserve">). </w:t>
      </w:r>
      <w:r w:rsidR="00C5712C" w:rsidRPr="0039482C">
        <w:rPr>
          <w:rFonts w:ascii="Arial" w:hAnsi="Arial" w:cs="Arial"/>
          <w:color w:val="FF0000"/>
        </w:rPr>
        <w:t>Bolton (2012)</w:t>
      </w:r>
      <w:r w:rsidR="007C577C" w:rsidRPr="0039482C">
        <w:rPr>
          <w:rFonts w:ascii="Arial" w:hAnsi="Arial" w:cs="Arial"/>
        </w:rPr>
        <w:t xml:space="preserve"> suggest</w:t>
      </w:r>
      <w:r w:rsidR="00586A42" w:rsidRPr="0039482C">
        <w:rPr>
          <w:rFonts w:ascii="Arial" w:hAnsi="Arial" w:cs="Arial"/>
        </w:rPr>
        <w:t>ed</w:t>
      </w:r>
      <w:r w:rsidR="00B25951" w:rsidRPr="0039482C">
        <w:rPr>
          <w:rFonts w:ascii="Arial" w:hAnsi="Arial" w:cs="Arial"/>
        </w:rPr>
        <w:t xml:space="preserve"> that there </w:t>
      </w:r>
      <w:r w:rsidR="005B3909" w:rsidRPr="0039482C">
        <w:rPr>
          <w:rFonts w:ascii="Arial" w:hAnsi="Arial" w:cs="Arial"/>
        </w:rPr>
        <w:t>i</w:t>
      </w:r>
      <w:r w:rsidR="00586A42" w:rsidRPr="0039482C">
        <w:rPr>
          <w:rFonts w:ascii="Arial" w:hAnsi="Arial" w:cs="Arial"/>
        </w:rPr>
        <w:t>s</w:t>
      </w:r>
      <w:r w:rsidR="00CC760B" w:rsidRPr="0039482C">
        <w:rPr>
          <w:rFonts w:ascii="Arial" w:hAnsi="Arial" w:cs="Arial"/>
        </w:rPr>
        <w:t xml:space="preserve"> </w:t>
      </w:r>
      <w:r w:rsidR="00B25951" w:rsidRPr="0039482C">
        <w:rPr>
          <w:rFonts w:ascii="Arial" w:hAnsi="Arial" w:cs="Arial"/>
        </w:rPr>
        <w:t xml:space="preserve">a high probability that kelp abundance </w:t>
      </w:r>
      <w:del w:id="28" w:author="AJ Smit" w:date="2018-11-07T10:40:00Z">
        <w:r w:rsidR="00B25951" w:rsidRPr="0039482C" w:rsidDel="00407F74">
          <w:rPr>
            <w:rFonts w:ascii="Arial" w:hAnsi="Arial" w:cs="Arial"/>
          </w:rPr>
          <w:delText xml:space="preserve">was </w:delText>
        </w:r>
      </w:del>
      <w:r w:rsidR="00B25951" w:rsidRPr="0039482C">
        <w:rPr>
          <w:rFonts w:ascii="Arial" w:hAnsi="Arial" w:cs="Arial"/>
        </w:rPr>
        <w:t>increas</w:t>
      </w:r>
      <w:ins w:id="29" w:author="AJ Smit" w:date="2018-11-07T10:40:00Z">
        <w:r>
          <w:rPr>
            <w:rFonts w:ascii="Arial" w:hAnsi="Arial" w:cs="Arial"/>
          </w:rPr>
          <w:t>ed</w:t>
        </w:r>
      </w:ins>
      <w:del w:id="30" w:author="AJ Smit" w:date="2018-11-07T10:40:00Z">
        <w:r w:rsidR="007C577C" w:rsidRPr="0039482C" w:rsidDel="00407F74">
          <w:rPr>
            <w:rFonts w:ascii="Arial" w:hAnsi="Arial" w:cs="Arial"/>
          </w:rPr>
          <w:delText>ing</w:delText>
        </w:r>
      </w:del>
      <w:r w:rsidR="007C577C" w:rsidRPr="0039482C">
        <w:rPr>
          <w:rFonts w:ascii="Arial" w:hAnsi="Arial" w:cs="Arial"/>
        </w:rPr>
        <w:t xml:space="preserve"> </w:t>
      </w:r>
      <w:r w:rsidR="007C577C" w:rsidRPr="0039482C">
        <w:rPr>
          <w:rFonts w:ascii="Arial" w:hAnsi="Arial" w:cs="Arial"/>
        </w:rPr>
        <w:lastRenderedPageBreak/>
        <w:t>(1986-2007) along the west coast of South Africa</w:t>
      </w:r>
      <w:r w:rsidR="00B25951" w:rsidRPr="0039482C">
        <w:rPr>
          <w:rFonts w:ascii="Arial" w:hAnsi="Arial" w:cs="Arial"/>
        </w:rPr>
        <w:t xml:space="preserve">, where water temperatures are </w:t>
      </w:r>
      <w:del w:id="31" w:author="AJ Smit" w:date="2018-11-07T10:40:00Z">
        <w:r w:rsidR="00B25951" w:rsidRPr="0039482C" w:rsidDel="00407F74">
          <w:rPr>
            <w:rFonts w:ascii="Arial" w:hAnsi="Arial" w:cs="Arial"/>
          </w:rPr>
          <w:delText xml:space="preserve">said to be </w:delText>
        </w:r>
      </w:del>
      <w:r w:rsidR="00B25951" w:rsidRPr="0039482C">
        <w:rPr>
          <w:rFonts w:ascii="Arial" w:hAnsi="Arial" w:cs="Arial"/>
        </w:rPr>
        <w:t>getting cooler</w:t>
      </w:r>
      <w:del w:id="32" w:author="AJ Smit" w:date="2018-11-07T10:40:00Z">
        <w:r w:rsidR="00CC760B" w:rsidRPr="0039482C" w:rsidDel="00407F74">
          <w:rPr>
            <w:rFonts w:ascii="Arial" w:hAnsi="Arial" w:cs="Arial"/>
          </w:rPr>
          <w:delText xml:space="preserve"> </w:delText>
        </w:r>
        <w:r w:rsidR="00586A42" w:rsidRPr="0039482C" w:rsidDel="00407F74">
          <w:rPr>
            <w:rFonts w:ascii="Arial" w:hAnsi="Arial" w:cs="Arial"/>
          </w:rPr>
          <w:delText>as a result of</w:delText>
        </w:r>
        <w:r w:rsidR="00CC760B" w:rsidRPr="0039482C" w:rsidDel="00407F74">
          <w:rPr>
            <w:rFonts w:ascii="Arial" w:hAnsi="Arial" w:cs="Arial"/>
          </w:rPr>
          <w:delText xml:space="preserve"> </w:delText>
        </w:r>
        <w:r w:rsidR="007C577C" w:rsidRPr="0039482C" w:rsidDel="00407F74">
          <w:rPr>
            <w:rFonts w:ascii="Arial" w:hAnsi="Arial" w:cs="Arial"/>
          </w:rPr>
          <w:delText>climate change</w:delText>
        </w:r>
      </w:del>
      <w:r w:rsidR="005B3909" w:rsidRPr="0039482C">
        <w:rPr>
          <w:rFonts w:ascii="Arial" w:hAnsi="Arial" w:cs="Arial"/>
        </w:rPr>
        <w:t xml:space="preserve">. </w:t>
      </w:r>
      <w:commentRangeStart w:id="33"/>
      <w:r w:rsidR="005B3909" w:rsidRPr="0039482C">
        <w:rPr>
          <w:rFonts w:ascii="Arial" w:hAnsi="Arial" w:cs="Arial"/>
        </w:rPr>
        <w:t>In addition, the</w:t>
      </w:r>
      <w:r w:rsidR="007C577C" w:rsidRPr="0039482C">
        <w:rPr>
          <w:rFonts w:ascii="Arial" w:hAnsi="Arial" w:cs="Arial"/>
        </w:rPr>
        <w:t xml:space="preserve"> alter</w:t>
      </w:r>
      <w:r w:rsidR="005B3909" w:rsidRPr="0039482C">
        <w:rPr>
          <w:rFonts w:ascii="Arial" w:hAnsi="Arial" w:cs="Arial"/>
        </w:rPr>
        <w:t>ed</w:t>
      </w:r>
      <w:r w:rsidR="007C577C" w:rsidRPr="0039482C">
        <w:rPr>
          <w:rFonts w:ascii="Arial" w:hAnsi="Arial" w:cs="Arial"/>
        </w:rPr>
        <w:t xml:space="preserve"> wind and rainfall patterns change the intensity of the Benguela upwelling system (</w:t>
      </w:r>
      <w:r w:rsidR="007C577C" w:rsidRPr="0039482C">
        <w:rPr>
          <w:rFonts w:ascii="Arial" w:hAnsi="Arial" w:cs="Arial"/>
          <w:color w:val="FF0000"/>
        </w:rPr>
        <w:t>Rouault et. al 2010</w:t>
      </w:r>
      <w:r w:rsidR="007C577C" w:rsidRPr="0039482C">
        <w:rPr>
          <w:rFonts w:ascii="Arial" w:hAnsi="Arial" w:cs="Arial"/>
        </w:rPr>
        <w:t>).</w:t>
      </w:r>
      <w:commentRangeEnd w:id="33"/>
      <w:r>
        <w:rPr>
          <w:rStyle w:val="CommentReference"/>
        </w:rPr>
        <w:commentReference w:id="33"/>
      </w:r>
      <w:commentRangeEnd w:id="22"/>
      <w:r w:rsidR="001F76A4">
        <w:rPr>
          <w:rStyle w:val="CommentReference"/>
        </w:rPr>
        <w:commentReference w:id="22"/>
      </w:r>
      <w:r w:rsidR="007C577C" w:rsidRPr="0039482C">
        <w:rPr>
          <w:rFonts w:ascii="Arial" w:hAnsi="Arial" w:cs="Arial"/>
        </w:rPr>
        <w:t xml:space="preserve"> </w:t>
      </w:r>
    </w:p>
    <w:p w14:paraId="57FCD7A9" w14:textId="7E7F06B6" w:rsidR="00B25951" w:rsidRPr="0039482C" w:rsidRDefault="00CA38A7" w:rsidP="0039482C">
      <w:pPr>
        <w:ind w:firstLine="720"/>
        <w:rPr>
          <w:rFonts w:ascii="Arial" w:hAnsi="Arial" w:cs="Arial"/>
        </w:rPr>
      </w:pPr>
      <w:del w:id="34" w:author="AJ Smit" w:date="2018-11-07T10:46:00Z">
        <w:r w:rsidRPr="0039482C" w:rsidDel="001F76A4">
          <w:rPr>
            <w:rFonts w:ascii="Arial" w:hAnsi="Arial" w:cs="Arial"/>
          </w:rPr>
          <w:delText>Owing</w:delText>
        </w:r>
        <w:r w:rsidR="007C577C" w:rsidRPr="0039482C" w:rsidDel="001F76A4">
          <w:rPr>
            <w:rFonts w:ascii="Arial" w:hAnsi="Arial" w:cs="Arial"/>
          </w:rPr>
          <w:delText xml:space="preserve"> to climate change and elevated sea temperatures the environment for </w:delText>
        </w:r>
        <w:r w:rsidRPr="0039482C" w:rsidDel="001F76A4">
          <w:rPr>
            <w:rFonts w:ascii="Arial" w:hAnsi="Arial" w:cs="Arial"/>
          </w:rPr>
          <w:delText>successful</w:delText>
        </w:r>
        <w:r w:rsidR="00CC760B" w:rsidRPr="0039482C" w:rsidDel="001F76A4">
          <w:rPr>
            <w:rFonts w:ascii="Arial" w:hAnsi="Arial" w:cs="Arial"/>
          </w:rPr>
          <w:delText xml:space="preserve"> </w:delText>
        </w:r>
        <w:r w:rsidR="007C577C" w:rsidRPr="0039482C" w:rsidDel="001F76A4">
          <w:rPr>
            <w:rFonts w:ascii="Arial" w:hAnsi="Arial" w:cs="Arial"/>
          </w:rPr>
          <w:delText>kelp</w:delText>
        </w:r>
        <w:r w:rsidR="00CC760B" w:rsidRPr="0039482C" w:rsidDel="001F76A4">
          <w:rPr>
            <w:rFonts w:ascii="Arial" w:hAnsi="Arial" w:cs="Arial"/>
          </w:rPr>
          <w:delText xml:space="preserve"> </w:delText>
        </w:r>
        <w:r w:rsidRPr="0039482C" w:rsidDel="001F76A4">
          <w:rPr>
            <w:rFonts w:ascii="Arial" w:hAnsi="Arial" w:cs="Arial"/>
          </w:rPr>
          <w:delText>growth</w:delText>
        </w:r>
        <w:r w:rsidR="00CC760B" w:rsidRPr="0039482C" w:rsidDel="001F76A4">
          <w:rPr>
            <w:rFonts w:ascii="Arial" w:hAnsi="Arial" w:cs="Arial"/>
          </w:rPr>
          <w:delText xml:space="preserve"> </w:delText>
        </w:r>
        <w:r w:rsidR="007C577C" w:rsidRPr="0039482C" w:rsidDel="001F76A4">
          <w:rPr>
            <w:rFonts w:ascii="Arial" w:hAnsi="Arial" w:cs="Arial"/>
          </w:rPr>
          <w:delText>is at risk</w:delText>
        </w:r>
        <w:r w:rsidRPr="0039482C" w:rsidDel="001F76A4">
          <w:rPr>
            <w:rFonts w:ascii="Arial" w:hAnsi="Arial" w:cs="Arial"/>
          </w:rPr>
          <w:delText xml:space="preserve"> and</w:delText>
        </w:r>
        <w:r w:rsidR="00CC760B" w:rsidRPr="0039482C" w:rsidDel="001F76A4">
          <w:rPr>
            <w:rFonts w:ascii="Arial" w:hAnsi="Arial" w:cs="Arial"/>
          </w:rPr>
          <w:delText xml:space="preserve"> </w:delText>
        </w:r>
        <w:r w:rsidR="005B3909" w:rsidRPr="0039482C" w:rsidDel="001F76A4">
          <w:rPr>
            <w:rFonts w:ascii="Arial" w:hAnsi="Arial" w:cs="Arial"/>
          </w:rPr>
          <w:delText xml:space="preserve">this </w:delText>
        </w:r>
        <w:r w:rsidR="007C577C" w:rsidRPr="0039482C" w:rsidDel="001F76A4">
          <w:rPr>
            <w:rFonts w:ascii="Arial" w:hAnsi="Arial" w:cs="Arial"/>
          </w:rPr>
          <w:delText xml:space="preserve">poses a huge threat to biodiversity within the ocean. </w:delText>
        </w:r>
      </w:del>
      <w:r w:rsidR="007C577C" w:rsidRPr="0039482C">
        <w:rPr>
          <w:rFonts w:ascii="Arial" w:hAnsi="Arial" w:cs="Arial"/>
        </w:rPr>
        <w:t xml:space="preserve">Kelp are an important indicator of change as they are </w:t>
      </w:r>
      <w:r w:rsidRPr="0039482C">
        <w:rPr>
          <w:rFonts w:ascii="Arial" w:hAnsi="Arial" w:cs="Arial"/>
        </w:rPr>
        <w:t>extremely</w:t>
      </w:r>
      <w:r w:rsidR="007C577C" w:rsidRPr="0039482C">
        <w:rPr>
          <w:rFonts w:ascii="Arial" w:hAnsi="Arial" w:cs="Arial"/>
        </w:rPr>
        <w:t xml:space="preserve"> responsive to environmental conditions</w:t>
      </w:r>
      <w:r w:rsidR="005B3909" w:rsidRPr="0039482C">
        <w:rPr>
          <w:rFonts w:ascii="Arial" w:hAnsi="Arial" w:cs="Arial"/>
        </w:rPr>
        <w:t xml:space="preserve"> and are</w:t>
      </w:r>
      <w:r w:rsidR="00CC760B" w:rsidRPr="0039482C">
        <w:rPr>
          <w:rFonts w:ascii="Arial" w:hAnsi="Arial" w:cs="Arial"/>
        </w:rPr>
        <w:t xml:space="preserve"> </w:t>
      </w:r>
      <w:r w:rsidRPr="0039482C">
        <w:rPr>
          <w:rFonts w:ascii="Arial" w:hAnsi="Arial" w:cs="Arial"/>
        </w:rPr>
        <w:t xml:space="preserve">very </w:t>
      </w:r>
      <w:r w:rsidR="007C577C" w:rsidRPr="0039482C">
        <w:rPr>
          <w:rFonts w:ascii="Arial" w:hAnsi="Arial" w:cs="Arial"/>
        </w:rPr>
        <w:t>exposed to human activities</w:t>
      </w:r>
      <w:r w:rsidR="005B3909" w:rsidRPr="0039482C">
        <w:rPr>
          <w:rFonts w:ascii="Arial" w:hAnsi="Arial" w:cs="Arial"/>
        </w:rPr>
        <w:t xml:space="preserve"> such as </w:t>
      </w:r>
      <w:r w:rsidR="007C577C" w:rsidRPr="0039482C">
        <w:rPr>
          <w:rFonts w:ascii="Arial" w:hAnsi="Arial" w:cs="Arial"/>
        </w:rPr>
        <w:t xml:space="preserve">harvesting, pollution, </w:t>
      </w:r>
      <w:r w:rsidR="005B3909" w:rsidRPr="0039482C">
        <w:rPr>
          <w:rFonts w:ascii="Arial" w:hAnsi="Arial" w:cs="Arial"/>
        </w:rPr>
        <w:t>recreational</w:t>
      </w:r>
      <w:r w:rsidR="00CC760B" w:rsidRPr="0039482C">
        <w:rPr>
          <w:rFonts w:ascii="Arial" w:hAnsi="Arial" w:cs="Arial"/>
        </w:rPr>
        <w:t xml:space="preserve"> </w:t>
      </w:r>
      <w:r w:rsidR="007C577C" w:rsidRPr="0039482C">
        <w:rPr>
          <w:rFonts w:ascii="Arial" w:hAnsi="Arial" w:cs="Arial"/>
        </w:rPr>
        <w:t>fishing and sedimentation</w:t>
      </w:r>
      <w:r w:rsidRPr="0039482C">
        <w:rPr>
          <w:rFonts w:ascii="Arial" w:hAnsi="Arial" w:cs="Arial"/>
        </w:rPr>
        <w:t>,</w:t>
      </w:r>
      <w:r w:rsidR="00CC760B" w:rsidRPr="0039482C">
        <w:rPr>
          <w:rFonts w:ascii="Arial" w:hAnsi="Arial" w:cs="Arial"/>
        </w:rPr>
        <w:t xml:space="preserve"> </w:t>
      </w:r>
      <w:r w:rsidRPr="0039482C">
        <w:rPr>
          <w:rFonts w:ascii="Arial" w:hAnsi="Arial" w:cs="Arial"/>
        </w:rPr>
        <w:t>which</w:t>
      </w:r>
      <w:r w:rsidR="00CC760B" w:rsidRPr="0039482C">
        <w:rPr>
          <w:rFonts w:ascii="Arial" w:hAnsi="Arial" w:cs="Arial"/>
        </w:rPr>
        <w:t xml:space="preserve"> </w:t>
      </w:r>
      <w:r w:rsidR="007C577C" w:rsidRPr="0039482C">
        <w:rPr>
          <w:rFonts w:ascii="Arial" w:hAnsi="Arial" w:cs="Arial"/>
        </w:rPr>
        <w:t xml:space="preserve">impact </w:t>
      </w:r>
      <w:r w:rsidR="005B3909" w:rsidRPr="0039482C">
        <w:rPr>
          <w:rFonts w:ascii="Arial" w:hAnsi="Arial" w:cs="Arial"/>
        </w:rPr>
        <w:t xml:space="preserve">on </w:t>
      </w:r>
      <w:r w:rsidR="007C577C" w:rsidRPr="0039482C">
        <w:rPr>
          <w:rFonts w:ascii="Arial" w:hAnsi="Arial" w:cs="Arial"/>
        </w:rPr>
        <w:t>the coastal zone (</w:t>
      </w:r>
      <w:proofErr w:type="spellStart"/>
      <w:r w:rsidR="007C577C" w:rsidRPr="0039482C">
        <w:rPr>
          <w:rFonts w:ascii="Arial" w:hAnsi="Arial" w:cs="Arial"/>
          <w:color w:val="FF0000"/>
        </w:rPr>
        <w:t>Krumhansl</w:t>
      </w:r>
      <w:proofErr w:type="spellEnd"/>
      <w:r w:rsidR="007C577C" w:rsidRPr="0039482C">
        <w:rPr>
          <w:rFonts w:ascii="Arial" w:hAnsi="Arial" w:cs="Arial"/>
          <w:color w:val="FF0000"/>
        </w:rPr>
        <w:t xml:space="preserve"> et al. 2016</w:t>
      </w:r>
      <w:r w:rsidR="007C577C" w:rsidRPr="0039482C">
        <w:rPr>
          <w:rFonts w:ascii="Arial" w:hAnsi="Arial" w:cs="Arial"/>
        </w:rPr>
        <w:t xml:space="preserve">). Increased sea surface temperatures could result in a loss of abundance and </w:t>
      </w:r>
      <w:r w:rsidR="00C01CF1" w:rsidRPr="0039482C">
        <w:rPr>
          <w:rFonts w:ascii="Arial" w:hAnsi="Arial" w:cs="Arial"/>
        </w:rPr>
        <w:t xml:space="preserve">alter the </w:t>
      </w:r>
      <w:r w:rsidR="007C577C" w:rsidRPr="0039482C">
        <w:rPr>
          <w:rFonts w:ascii="Arial" w:hAnsi="Arial" w:cs="Arial"/>
        </w:rPr>
        <w:t>range of this keystone species (</w:t>
      </w:r>
      <w:proofErr w:type="spellStart"/>
      <w:r w:rsidR="007C577C" w:rsidRPr="0039482C">
        <w:rPr>
          <w:rFonts w:ascii="Arial" w:hAnsi="Arial" w:cs="Arial"/>
          <w:color w:val="FF0000"/>
        </w:rPr>
        <w:t>Merzouk</w:t>
      </w:r>
      <w:proofErr w:type="spellEnd"/>
      <w:r w:rsidR="007C577C" w:rsidRPr="0039482C">
        <w:rPr>
          <w:rFonts w:ascii="Arial" w:hAnsi="Arial" w:cs="Arial"/>
          <w:color w:val="FF0000"/>
        </w:rPr>
        <w:t xml:space="preserve"> 2011</w:t>
      </w:r>
      <w:r w:rsidR="007C577C" w:rsidRPr="0039482C">
        <w:rPr>
          <w:rFonts w:ascii="Arial" w:hAnsi="Arial" w:cs="Arial"/>
        </w:rPr>
        <w:t xml:space="preserve">). </w:t>
      </w:r>
      <w:commentRangeStart w:id="35"/>
      <w:r w:rsidR="007C577C" w:rsidRPr="0039482C">
        <w:rPr>
          <w:rFonts w:ascii="Arial" w:hAnsi="Arial" w:cs="Arial"/>
        </w:rPr>
        <w:t>There are three ways in which a species can respond to change in their environment: firstly</w:t>
      </w:r>
      <w:r w:rsidR="00E163ED" w:rsidRPr="0039482C">
        <w:rPr>
          <w:rFonts w:ascii="Arial" w:hAnsi="Arial" w:cs="Arial"/>
        </w:rPr>
        <w:t>,</w:t>
      </w:r>
      <w:r w:rsidR="007C577C" w:rsidRPr="0039482C">
        <w:rPr>
          <w:rFonts w:ascii="Arial" w:hAnsi="Arial" w:cs="Arial"/>
        </w:rPr>
        <w:t xml:space="preserve"> by migrating to a more favourable area</w:t>
      </w:r>
      <w:r w:rsidR="00E163ED" w:rsidRPr="0039482C">
        <w:rPr>
          <w:rFonts w:ascii="Arial" w:hAnsi="Arial" w:cs="Arial"/>
        </w:rPr>
        <w:t>,</w:t>
      </w:r>
      <w:r w:rsidR="00CC760B" w:rsidRPr="0039482C">
        <w:rPr>
          <w:rFonts w:ascii="Arial" w:hAnsi="Arial" w:cs="Arial"/>
        </w:rPr>
        <w:t xml:space="preserve"> </w:t>
      </w:r>
      <w:r w:rsidR="007C577C" w:rsidRPr="0039482C">
        <w:rPr>
          <w:rFonts w:ascii="Arial" w:hAnsi="Arial" w:cs="Arial"/>
        </w:rPr>
        <w:t>secondly</w:t>
      </w:r>
      <w:r w:rsidR="00E163ED" w:rsidRPr="0039482C">
        <w:rPr>
          <w:rFonts w:ascii="Arial" w:hAnsi="Arial" w:cs="Arial"/>
        </w:rPr>
        <w:t>,</w:t>
      </w:r>
      <w:r w:rsidR="007C577C" w:rsidRPr="0039482C">
        <w:rPr>
          <w:rFonts w:ascii="Arial" w:hAnsi="Arial" w:cs="Arial"/>
        </w:rPr>
        <w:t xml:space="preserve"> by adapting to the new </w:t>
      </w:r>
      <w:r w:rsidR="00C01CF1" w:rsidRPr="0039482C">
        <w:rPr>
          <w:rFonts w:ascii="Arial" w:hAnsi="Arial" w:cs="Arial"/>
        </w:rPr>
        <w:t>environmental</w:t>
      </w:r>
      <w:r w:rsidR="00CC760B" w:rsidRPr="0039482C">
        <w:rPr>
          <w:rFonts w:ascii="Arial" w:hAnsi="Arial" w:cs="Arial"/>
        </w:rPr>
        <w:t xml:space="preserve"> </w:t>
      </w:r>
      <w:r w:rsidR="007C577C" w:rsidRPr="0039482C">
        <w:rPr>
          <w:rFonts w:ascii="Arial" w:hAnsi="Arial" w:cs="Arial"/>
        </w:rPr>
        <w:t>conditions and finally</w:t>
      </w:r>
      <w:r w:rsidR="00E163ED" w:rsidRPr="0039482C">
        <w:rPr>
          <w:rFonts w:ascii="Arial" w:hAnsi="Arial" w:cs="Arial"/>
        </w:rPr>
        <w:t>,</w:t>
      </w:r>
      <w:r w:rsidR="007C577C" w:rsidRPr="0039482C">
        <w:rPr>
          <w:rFonts w:ascii="Arial" w:hAnsi="Arial" w:cs="Arial"/>
        </w:rPr>
        <w:t xml:space="preserve"> by becoming extinct (</w:t>
      </w:r>
      <w:proofErr w:type="spellStart"/>
      <w:r w:rsidR="007C577C" w:rsidRPr="0039482C">
        <w:rPr>
          <w:rFonts w:ascii="Arial" w:hAnsi="Arial" w:cs="Arial"/>
          <w:color w:val="FF0000"/>
        </w:rPr>
        <w:t>Merzouk</w:t>
      </w:r>
      <w:proofErr w:type="spellEnd"/>
      <w:r w:rsidR="007C577C" w:rsidRPr="0039482C">
        <w:rPr>
          <w:rFonts w:ascii="Arial" w:hAnsi="Arial" w:cs="Arial"/>
          <w:color w:val="FF0000"/>
        </w:rPr>
        <w:t xml:space="preserve"> 2011</w:t>
      </w:r>
      <w:r w:rsidR="007C577C" w:rsidRPr="0039482C">
        <w:rPr>
          <w:rFonts w:ascii="Arial" w:hAnsi="Arial" w:cs="Arial"/>
        </w:rPr>
        <w:t>).</w:t>
      </w:r>
      <w:commentRangeEnd w:id="35"/>
      <w:r w:rsidR="001F76A4">
        <w:rPr>
          <w:rStyle w:val="CommentReference"/>
        </w:rPr>
        <w:commentReference w:id="35"/>
      </w:r>
    </w:p>
    <w:p w14:paraId="19EA452B" w14:textId="1EB2E035" w:rsidR="006F7C62" w:rsidRPr="0039482C" w:rsidRDefault="002F000E" w:rsidP="0039482C">
      <w:pPr>
        <w:rPr>
          <w:rFonts w:ascii="Arial" w:hAnsi="Arial" w:cs="Arial"/>
        </w:rPr>
      </w:pPr>
      <w:commentRangeStart w:id="36"/>
      <w:r w:rsidRPr="0039482C">
        <w:rPr>
          <w:rFonts w:ascii="Arial" w:hAnsi="Arial" w:cs="Arial"/>
        </w:rPr>
        <w:t xml:space="preserve">The aim of this study is to determine how environmental factors such as temperature and wave exposure influence or affect the morphology of shallow water </w:t>
      </w:r>
      <w:proofErr w:type="spellStart"/>
      <w:r w:rsidR="00C5712C" w:rsidRPr="0039482C">
        <w:rPr>
          <w:rFonts w:ascii="Arial" w:hAnsi="Arial" w:cs="Arial"/>
          <w:i/>
        </w:rPr>
        <w:t>Ecklonia</w:t>
      </w:r>
      <w:proofErr w:type="spellEnd"/>
      <w:r w:rsidR="00C5712C" w:rsidRPr="0039482C">
        <w:rPr>
          <w:rFonts w:ascii="Arial" w:hAnsi="Arial" w:cs="Arial"/>
          <w:i/>
        </w:rPr>
        <w:t xml:space="preserve"> maxima</w:t>
      </w:r>
      <w:commentRangeEnd w:id="36"/>
      <w:r w:rsidR="001F76A4">
        <w:rPr>
          <w:rStyle w:val="CommentReference"/>
        </w:rPr>
        <w:commentReference w:id="36"/>
      </w:r>
      <w:r w:rsidRPr="0039482C">
        <w:rPr>
          <w:rFonts w:ascii="Arial" w:hAnsi="Arial" w:cs="Arial"/>
        </w:rPr>
        <w:t xml:space="preserve">. This will be </w:t>
      </w:r>
      <w:r w:rsidR="007A1351" w:rsidRPr="0039482C">
        <w:rPr>
          <w:rFonts w:ascii="Arial" w:hAnsi="Arial" w:cs="Arial"/>
        </w:rPr>
        <w:t>accomplished</w:t>
      </w:r>
      <w:r w:rsidRPr="0039482C">
        <w:rPr>
          <w:rFonts w:ascii="Arial" w:hAnsi="Arial" w:cs="Arial"/>
        </w:rPr>
        <w:t xml:space="preserve"> by understanding </w:t>
      </w:r>
      <w:r w:rsidR="00422C79" w:rsidRPr="0039482C">
        <w:rPr>
          <w:rFonts w:ascii="Arial" w:hAnsi="Arial" w:cs="Arial"/>
        </w:rPr>
        <w:t xml:space="preserve">how </w:t>
      </w:r>
      <w:r w:rsidRPr="0039482C">
        <w:rPr>
          <w:rFonts w:ascii="Arial" w:hAnsi="Arial" w:cs="Arial"/>
        </w:rPr>
        <w:t>the various aspects of kelp morphology and environmental parameters</w:t>
      </w:r>
      <w:r w:rsidR="00422C79" w:rsidRPr="0039482C">
        <w:rPr>
          <w:rFonts w:ascii="Arial" w:hAnsi="Arial" w:cs="Arial"/>
        </w:rPr>
        <w:t xml:space="preserve"> differ</w:t>
      </w:r>
      <w:r w:rsidRPr="0039482C">
        <w:rPr>
          <w:rFonts w:ascii="Arial" w:hAnsi="Arial" w:cs="Arial"/>
        </w:rPr>
        <w:t xml:space="preserve"> at</w:t>
      </w:r>
      <w:r w:rsidR="007A1351" w:rsidRPr="0039482C">
        <w:rPr>
          <w:rFonts w:ascii="Arial" w:hAnsi="Arial" w:cs="Arial"/>
        </w:rPr>
        <w:t xml:space="preserve"> various</w:t>
      </w:r>
      <w:r w:rsidRPr="0039482C">
        <w:rPr>
          <w:rFonts w:ascii="Arial" w:hAnsi="Arial" w:cs="Arial"/>
        </w:rPr>
        <w:t xml:space="preserve"> sites along the Cape Peninsula. </w:t>
      </w:r>
      <w:commentRangeStart w:id="37"/>
      <w:r w:rsidRPr="0039482C">
        <w:rPr>
          <w:rFonts w:ascii="Arial" w:hAnsi="Arial" w:cs="Arial"/>
        </w:rPr>
        <w:t>Also</w:t>
      </w:r>
      <w:r w:rsidR="007A1351" w:rsidRPr="0039482C">
        <w:rPr>
          <w:rFonts w:ascii="Arial" w:hAnsi="Arial" w:cs="Arial"/>
        </w:rPr>
        <w:t>,</w:t>
      </w:r>
      <w:r w:rsidR="00CC760B" w:rsidRPr="0039482C">
        <w:rPr>
          <w:rFonts w:ascii="Arial" w:hAnsi="Arial" w:cs="Arial"/>
        </w:rPr>
        <w:t xml:space="preserve"> </w:t>
      </w:r>
      <w:r w:rsidR="007A1351" w:rsidRPr="0039482C">
        <w:rPr>
          <w:rFonts w:ascii="Arial" w:hAnsi="Arial" w:cs="Arial"/>
        </w:rPr>
        <w:t>we will</w:t>
      </w:r>
      <w:r w:rsidRPr="0039482C">
        <w:rPr>
          <w:rFonts w:ascii="Arial" w:hAnsi="Arial" w:cs="Arial"/>
        </w:rPr>
        <w:t xml:space="preserve"> investigate which </w:t>
      </w:r>
      <w:commentRangeStart w:id="38"/>
      <w:r w:rsidRPr="0039482C">
        <w:rPr>
          <w:rFonts w:ascii="Arial" w:hAnsi="Arial" w:cs="Arial"/>
        </w:rPr>
        <w:t xml:space="preserve">parameters of temperature </w:t>
      </w:r>
      <w:commentRangeEnd w:id="38"/>
      <w:r w:rsidR="001F76A4">
        <w:rPr>
          <w:rStyle w:val="CommentReference"/>
        </w:rPr>
        <w:commentReference w:id="38"/>
      </w:r>
      <w:r w:rsidRPr="0039482C">
        <w:rPr>
          <w:rFonts w:ascii="Arial" w:hAnsi="Arial" w:cs="Arial"/>
        </w:rPr>
        <w:t xml:space="preserve">and wave exposure </w:t>
      </w:r>
      <w:r w:rsidR="007A1351" w:rsidRPr="0039482C">
        <w:rPr>
          <w:rFonts w:ascii="Arial" w:hAnsi="Arial" w:cs="Arial"/>
        </w:rPr>
        <w:t xml:space="preserve">can </w:t>
      </w:r>
      <w:r w:rsidRPr="0039482C">
        <w:rPr>
          <w:rFonts w:ascii="Arial" w:hAnsi="Arial" w:cs="Arial"/>
        </w:rPr>
        <w:t>best explain the morphological variation in the different kelp communities</w:t>
      </w:r>
      <w:r w:rsidR="007A1351" w:rsidRPr="0039482C">
        <w:rPr>
          <w:rFonts w:ascii="Arial" w:hAnsi="Arial" w:cs="Arial"/>
        </w:rPr>
        <w:t>.</w:t>
      </w:r>
      <w:commentRangeEnd w:id="37"/>
      <w:r w:rsidR="001F76A4">
        <w:rPr>
          <w:rStyle w:val="CommentReference"/>
        </w:rPr>
        <w:commentReference w:id="37"/>
      </w:r>
      <w:r w:rsidR="00CC760B" w:rsidRPr="0039482C">
        <w:rPr>
          <w:rFonts w:ascii="Arial" w:hAnsi="Arial" w:cs="Arial"/>
        </w:rPr>
        <w:t xml:space="preserve"> </w:t>
      </w:r>
      <w:commentRangeStart w:id="39"/>
      <w:del w:id="40" w:author="AJ Smit" w:date="2018-11-07T10:50:00Z">
        <w:r w:rsidR="007A1351" w:rsidRPr="0039482C" w:rsidDel="001F76A4">
          <w:rPr>
            <w:rFonts w:ascii="Arial" w:hAnsi="Arial" w:cs="Arial"/>
          </w:rPr>
          <w:delText xml:space="preserve">This </w:delText>
        </w:r>
        <w:r w:rsidRPr="0039482C" w:rsidDel="001F76A4">
          <w:rPr>
            <w:rFonts w:ascii="Arial" w:hAnsi="Arial" w:cs="Arial"/>
          </w:rPr>
          <w:delText xml:space="preserve">will be achieved </w:delText>
        </w:r>
        <w:r w:rsidR="007A1351" w:rsidRPr="0039482C" w:rsidDel="001F76A4">
          <w:rPr>
            <w:rFonts w:ascii="Arial" w:hAnsi="Arial" w:cs="Arial"/>
          </w:rPr>
          <w:delText xml:space="preserve">by </w:delText>
        </w:r>
        <w:r w:rsidRPr="0039482C" w:rsidDel="001F76A4">
          <w:rPr>
            <w:rFonts w:ascii="Arial" w:hAnsi="Arial" w:cs="Arial"/>
          </w:rPr>
          <w:delText xml:space="preserve">using </w:delText>
        </w:r>
        <w:r w:rsidR="007A1351" w:rsidRPr="0039482C" w:rsidDel="001F76A4">
          <w:rPr>
            <w:rFonts w:ascii="Arial" w:hAnsi="Arial" w:cs="Arial"/>
          </w:rPr>
          <w:delText xml:space="preserve">a </w:delText>
        </w:r>
        <w:r w:rsidRPr="0039482C" w:rsidDel="001F76A4">
          <w:rPr>
            <w:rFonts w:ascii="Arial" w:hAnsi="Arial" w:cs="Arial"/>
          </w:rPr>
          <w:delText xml:space="preserve">statistical </w:delText>
        </w:r>
        <w:r w:rsidR="007A1351" w:rsidRPr="0039482C" w:rsidDel="001F76A4">
          <w:rPr>
            <w:rFonts w:ascii="Arial" w:hAnsi="Arial" w:cs="Arial"/>
          </w:rPr>
          <w:delText>analysis</w:delText>
        </w:r>
        <w:r w:rsidR="00CC760B" w:rsidRPr="0039482C" w:rsidDel="001F76A4">
          <w:rPr>
            <w:rFonts w:ascii="Arial" w:hAnsi="Arial" w:cs="Arial"/>
          </w:rPr>
          <w:delText xml:space="preserve"> </w:delText>
        </w:r>
        <w:r w:rsidR="007A1351" w:rsidRPr="0039482C" w:rsidDel="001F76A4">
          <w:rPr>
            <w:rFonts w:ascii="Arial" w:hAnsi="Arial" w:cs="Arial"/>
          </w:rPr>
          <w:delText>approach</w:delText>
        </w:r>
        <w:r w:rsidRPr="0039482C" w:rsidDel="001F76A4">
          <w:rPr>
            <w:rFonts w:ascii="Arial" w:hAnsi="Arial" w:cs="Arial"/>
          </w:rPr>
          <w:delText xml:space="preserve">. </w:delText>
        </w:r>
      </w:del>
      <w:r w:rsidR="007A1351" w:rsidRPr="0039482C">
        <w:rPr>
          <w:rFonts w:ascii="Arial" w:hAnsi="Arial" w:cs="Arial"/>
        </w:rPr>
        <w:t>We hypothesise</w:t>
      </w:r>
      <w:r w:rsidR="006F7C62" w:rsidRPr="0039482C">
        <w:rPr>
          <w:rFonts w:ascii="Arial" w:hAnsi="Arial" w:cs="Arial"/>
        </w:rPr>
        <w:t xml:space="preserve"> that populations with similar temperature and wave exposure regimes will </w:t>
      </w:r>
      <w:r w:rsidR="007A1351" w:rsidRPr="0039482C">
        <w:rPr>
          <w:rFonts w:ascii="Arial" w:hAnsi="Arial" w:cs="Arial"/>
        </w:rPr>
        <w:t>have</w:t>
      </w:r>
      <w:r w:rsidR="00CC760B" w:rsidRPr="0039482C">
        <w:rPr>
          <w:rFonts w:ascii="Arial" w:hAnsi="Arial" w:cs="Arial"/>
        </w:rPr>
        <w:t xml:space="preserve"> </w:t>
      </w:r>
      <w:r w:rsidR="006F7C62" w:rsidRPr="0039482C">
        <w:rPr>
          <w:rFonts w:ascii="Arial" w:hAnsi="Arial" w:cs="Arial"/>
        </w:rPr>
        <w:t>similar morpholog</w:t>
      </w:r>
      <w:r w:rsidR="007A1351" w:rsidRPr="0039482C">
        <w:rPr>
          <w:rFonts w:ascii="Arial" w:hAnsi="Arial" w:cs="Arial"/>
        </w:rPr>
        <w:t>ies and that</w:t>
      </w:r>
      <w:r w:rsidR="00CC760B" w:rsidRPr="0039482C">
        <w:rPr>
          <w:rFonts w:ascii="Arial" w:hAnsi="Arial" w:cs="Arial"/>
        </w:rPr>
        <w:t xml:space="preserve"> </w:t>
      </w:r>
      <w:r w:rsidR="007A1351" w:rsidRPr="0039482C">
        <w:rPr>
          <w:rFonts w:ascii="Arial" w:hAnsi="Arial" w:cs="Arial"/>
        </w:rPr>
        <w:t xml:space="preserve">temperature </w:t>
      </w:r>
      <w:r w:rsidR="006F7C62" w:rsidRPr="0039482C">
        <w:rPr>
          <w:rFonts w:ascii="Arial" w:hAnsi="Arial" w:cs="Arial"/>
        </w:rPr>
        <w:t>will influence morphological variables related to nutrient uptake, whereas wave exposure will influence morphology of the fronds.</w:t>
      </w:r>
      <w:commentRangeEnd w:id="39"/>
      <w:r w:rsidR="001F76A4">
        <w:rPr>
          <w:rStyle w:val="CommentReference"/>
        </w:rPr>
        <w:commentReference w:id="39"/>
      </w:r>
    </w:p>
    <w:p w14:paraId="4B6C33C6" w14:textId="77777777" w:rsidR="00422C79" w:rsidRPr="001F76A4" w:rsidRDefault="00422C79" w:rsidP="0039482C">
      <w:pPr>
        <w:rPr>
          <w:rFonts w:ascii="Arial" w:hAnsi="Arial" w:cs="Arial"/>
          <w:b/>
          <w:rPrChange w:id="41" w:author="AJ Smit" w:date="2018-11-07T10:56:00Z">
            <w:rPr>
              <w:rFonts w:ascii="Arial" w:hAnsi="Arial" w:cs="Arial"/>
              <w:b/>
              <w:u w:val="single"/>
            </w:rPr>
          </w:rPrChange>
        </w:rPr>
      </w:pPr>
      <w:r w:rsidRPr="001F76A4">
        <w:rPr>
          <w:rFonts w:ascii="Arial" w:hAnsi="Arial" w:cs="Arial"/>
          <w:b/>
          <w:rPrChange w:id="42" w:author="AJ Smit" w:date="2018-11-07T10:56:00Z">
            <w:rPr>
              <w:rFonts w:ascii="Arial" w:hAnsi="Arial" w:cs="Arial"/>
              <w:b/>
              <w:u w:val="single"/>
            </w:rPr>
          </w:rPrChange>
        </w:rPr>
        <w:t>Methods</w:t>
      </w:r>
    </w:p>
    <w:p w14:paraId="110B12C4" w14:textId="77777777" w:rsidR="00422C79" w:rsidRPr="001F76A4" w:rsidRDefault="00422C79" w:rsidP="001F76A4">
      <w:pPr>
        <w:rPr>
          <w:rFonts w:ascii="Arial" w:hAnsi="Arial" w:cs="Arial"/>
          <w:b/>
          <w:i/>
          <w:color w:val="222222"/>
          <w:shd w:val="clear" w:color="auto" w:fill="FFFFFF"/>
          <w:rPrChange w:id="43" w:author="AJ Smit" w:date="2018-11-07T10:56:00Z">
            <w:rPr>
              <w:shd w:val="clear" w:color="auto" w:fill="FFFFFF"/>
            </w:rPr>
          </w:rPrChange>
        </w:rPr>
        <w:pPrChange w:id="44" w:author="AJ Smit" w:date="2018-11-07T10:52:00Z">
          <w:pPr>
            <w:pStyle w:val="ListParagraph"/>
            <w:numPr>
              <w:numId w:val="1"/>
            </w:numPr>
            <w:ind w:hanging="360"/>
          </w:pPr>
        </w:pPrChange>
      </w:pPr>
      <w:r w:rsidRPr="001F76A4">
        <w:rPr>
          <w:rFonts w:ascii="Arial" w:hAnsi="Arial" w:cs="Arial"/>
          <w:b/>
          <w:i/>
          <w:color w:val="222222"/>
          <w:shd w:val="clear" w:color="auto" w:fill="FFFFFF"/>
          <w:rPrChange w:id="45" w:author="AJ Smit" w:date="2018-11-07T10:56:00Z">
            <w:rPr>
              <w:shd w:val="clear" w:color="auto" w:fill="FFFFFF"/>
            </w:rPr>
          </w:rPrChange>
        </w:rPr>
        <w:t>S</w:t>
      </w:r>
      <w:r w:rsidR="00B550CE" w:rsidRPr="001F76A4">
        <w:rPr>
          <w:rFonts w:ascii="Arial" w:hAnsi="Arial" w:cs="Arial"/>
          <w:b/>
          <w:i/>
          <w:color w:val="222222"/>
          <w:shd w:val="clear" w:color="auto" w:fill="FFFFFF"/>
          <w:rPrChange w:id="46" w:author="AJ Smit" w:date="2018-11-07T10:56:00Z">
            <w:rPr>
              <w:shd w:val="clear" w:color="auto" w:fill="FFFFFF"/>
            </w:rPr>
          </w:rPrChange>
        </w:rPr>
        <w:t>tudy area</w:t>
      </w:r>
    </w:p>
    <w:p w14:paraId="70DBA8E4" w14:textId="2B9F8392" w:rsidR="00422C79" w:rsidRPr="0039482C" w:rsidRDefault="00422C79" w:rsidP="0039482C">
      <w:pPr>
        <w:spacing w:after="0" w:line="240" w:lineRule="auto"/>
        <w:rPr>
          <w:rFonts w:ascii="Arial" w:eastAsia="Times New Roman" w:hAnsi="Arial" w:cs="Arial"/>
          <w:lang w:eastAsia="en-ZA"/>
        </w:rPr>
      </w:pPr>
      <w:commentRangeStart w:id="47"/>
      <w:r w:rsidRPr="0039482C">
        <w:rPr>
          <w:rFonts w:ascii="Arial" w:eastAsia="Times New Roman" w:hAnsi="Arial" w:cs="Arial"/>
          <w:lang w:eastAsia="en-ZA"/>
        </w:rPr>
        <w:t xml:space="preserve">Sites were selected according to the geographic distribution of </w:t>
      </w:r>
      <w:r w:rsidRPr="0039482C">
        <w:rPr>
          <w:rFonts w:ascii="Arial" w:eastAsia="Times New Roman" w:hAnsi="Arial" w:cs="Arial"/>
          <w:i/>
          <w:lang w:eastAsia="en-ZA"/>
        </w:rPr>
        <w:t xml:space="preserve">E. </w:t>
      </w:r>
      <w:del w:id="48" w:author="AJ Smit" w:date="2018-11-07T10:52:00Z">
        <w:r w:rsidRPr="0039482C" w:rsidDel="001F76A4">
          <w:rPr>
            <w:rFonts w:ascii="Arial" w:eastAsia="Times New Roman" w:hAnsi="Arial" w:cs="Arial"/>
            <w:i/>
            <w:lang w:eastAsia="en-ZA"/>
          </w:rPr>
          <w:delText>Maxima</w:delText>
        </w:r>
      </w:del>
      <w:ins w:id="49" w:author="AJ Smit" w:date="2018-11-07T10:52:00Z">
        <w:r w:rsidR="001F76A4">
          <w:rPr>
            <w:rFonts w:ascii="Arial" w:eastAsia="Times New Roman" w:hAnsi="Arial" w:cs="Arial"/>
            <w:i/>
            <w:lang w:eastAsia="en-ZA"/>
          </w:rPr>
          <w:t>m</w:t>
        </w:r>
        <w:r w:rsidR="001F76A4" w:rsidRPr="0039482C">
          <w:rPr>
            <w:rFonts w:ascii="Arial" w:eastAsia="Times New Roman" w:hAnsi="Arial" w:cs="Arial"/>
            <w:i/>
            <w:lang w:eastAsia="en-ZA"/>
          </w:rPr>
          <w:t>axima</w:t>
        </w:r>
      </w:ins>
      <w:r w:rsidRPr="0039482C">
        <w:rPr>
          <w:rFonts w:ascii="Arial" w:eastAsia="Times New Roman" w:hAnsi="Arial" w:cs="Arial"/>
          <w:lang w:eastAsia="en-ZA"/>
        </w:rPr>
        <w:t xml:space="preserve">, under varying levels of wave exposure and temperature regimes along the south west coast of South Africa. The chosen sites </w:t>
      </w:r>
      <w:del w:id="50" w:author="AJ Smit" w:date="2018-11-07T10:53:00Z">
        <w:r w:rsidRPr="0039482C" w:rsidDel="001F76A4">
          <w:rPr>
            <w:rFonts w:ascii="Arial" w:eastAsia="Times New Roman" w:hAnsi="Arial" w:cs="Arial"/>
            <w:lang w:eastAsia="en-ZA"/>
          </w:rPr>
          <w:delText>were also a combination of exposed and sheltered sites,</w:delText>
        </w:r>
      </w:del>
      <w:ins w:id="51" w:author="AJ Smit" w:date="2018-11-07T10:53:00Z">
        <w:r w:rsidR="001F76A4">
          <w:rPr>
            <w:rFonts w:ascii="Arial" w:eastAsia="Times New Roman" w:hAnsi="Arial" w:cs="Arial"/>
            <w:lang w:eastAsia="en-ZA"/>
          </w:rPr>
          <w:t>are</w:t>
        </w:r>
      </w:ins>
      <w:r w:rsidRPr="0039482C">
        <w:rPr>
          <w:rFonts w:ascii="Arial" w:eastAsia="Times New Roman" w:hAnsi="Arial" w:cs="Arial"/>
          <w:lang w:eastAsia="en-ZA"/>
        </w:rPr>
        <w:t xml:space="preserve"> along the West Coast and False Bay regions, </w:t>
      </w:r>
      <w:del w:id="52" w:author="AJ Smit" w:date="2018-11-07T10:53:00Z">
        <w:r w:rsidRPr="0039482C" w:rsidDel="001F76A4">
          <w:rPr>
            <w:rFonts w:ascii="Arial" w:eastAsia="Times New Roman" w:hAnsi="Arial" w:cs="Arial"/>
            <w:lang w:eastAsia="en-ZA"/>
          </w:rPr>
          <w:delText xml:space="preserve">ranging </w:delText>
        </w:r>
      </w:del>
      <w:r w:rsidRPr="0039482C">
        <w:rPr>
          <w:rFonts w:ascii="Arial" w:eastAsia="Times New Roman" w:hAnsi="Arial" w:cs="Arial"/>
          <w:lang w:eastAsia="en-ZA"/>
        </w:rPr>
        <w:t>from St. James in False Bay to Yzerfontein on the West Coast.</w:t>
      </w:r>
      <w:del w:id="53" w:author="AJ Smit" w:date="2018-11-07T10:53:00Z">
        <w:r w:rsidRPr="0039482C" w:rsidDel="001F76A4">
          <w:rPr>
            <w:rFonts w:ascii="Arial" w:eastAsia="Times New Roman" w:hAnsi="Arial" w:cs="Arial"/>
            <w:lang w:eastAsia="en-ZA"/>
          </w:rPr>
          <w:delText xml:space="preserve"> </w:delText>
        </w:r>
      </w:del>
      <w:commentRangeEnd w:id="47"/>
      <w:r w:rsidR="001F76A4">
        <w:rPr>
          <w:rStyle w:val="CommentReference"/>
        </w:rPr>
        <w:commentReference w:id="47"/>
      </w:r>
    </w:p>
    <w:p w14:paraId="35EB1BCE" w14:textId="77777777" w:rsidR="00422C79" w:rsidRPr="0039482C" w:rsidRDefault="00422C79" w:rsidP="0039482C">
      <w:pPr>
        <w:rPr>
          <w:rFonts w:ascii="Arial" w:hAnsi="Arial" w:cs="Arial"/>
        </w:rPr>
      </w:pPr>
    </w:p>
    <w:p w14:paraId="179673BF" w14:textId="77777777" w:rsidR="00422C79" w:rsidRPr="001F76A4" w:rsidRDefault="00422C79" w:rsidP="001F76A4">
      <w:pPr>
        <w:rPr>
          <w:rFonts w:ascii="Arial" w:hAnsi="Arial" w:cs="Arial"/>
          <w:b/>
          <w:i/>
          <w:rPrChange w:id="54" w:author="AJ Smit" w:date="2018-11-07T10:56:00Z">
            <w:rPr>
              <w:rFonts w:ascii="Arial" w:hAnsi="Arial" w:cs="Arial"/>
              <w:u w:val="single"/>
            </w:rPr>
          </w:rPrChange>
        </w:rPr>
        <w:pPrChange w:id="55" w:author="AJ Smit" w:date="2018-11-07T10:52:00Z">
          <w:pPr>
            <w:numPr>
              <w:numId w:val="1"/>
            </w:numPr>
            <w:ind w:left="720" w:hanging="360"/>
          </w:pPr>
        </w:pPrChange>
      </w:pPr>
      <w:r w:rsidRPr="001F76A4">
        <w:rPr>
          <w:rFonts w:ascii="Arial" w:hAnsi="Arial" w:cs="Arial"/>
          <w:b/>
          <w:i/>
          <w:rPrChange w:id="56" w:author="AJ Smit" w:date="2018-11-07T10:56:00Z">
            <w:rPr>
              <w:rFonts w:ascii="Arial" w:hAnsi="Arial" w:cs="Arial"/>
              <w:u w:val="single"/>
            </w:rPr>
          </w:rPrChange>
        </w:rPr>
        <w:t xml:space="preserve">Morphometric data collection </w:t>
      </w:r>
    </w:p>
    <w:p w14:paraId="01E32BED" w14:textId="53B12907" w:rsidR="00422C79" w:rsidRPr="0039482C" w:rsidRDefault="00422C79" w:rsidP="0039482C">
      <w:pPr>
        <w:rPr>
          <w:rFonts w:ascii="Arial" w:hAnsi="Arial" w:cs="Arial"/>
        </w:rPr>
      </w:pPr>
      <w:r w:rsidRPr="0039482C">
        <w:rPr>
          <w:rFonts w:ascii="Arial" w:hAnsi="Arial" w:cs="Arial"/>
        </w:rPr>
        <w:t>Sampling took place between March and October 2018 during low tide. The thirteen largest </w:t>
      </w:r>
      <w:r w:rsidRPr="0039482C">
        <w:rPr>
          <w:rFonts w:ascii="Arial" w:hAnsi="Arial" w:cs="Arial"/>
          <w:i/>
          <w:iCs/>
        </w:rPr>
        <w:t>Ecklonia maxima</w:t>
      </w:r>
      <w:r w:rsidRPr="0039482C">
        <w:rPr>
          <w:rFonts w:ascii="Arial" w:hAnsi="Arial" w:cs="Arial"/>
        </w:rPr>
        <w:t xml:space="preserve"> individuals were collected by snorkel in an area </w:t>
      </w:r>
      <w:r w:rsidR="00C266C3" w:rsidRPr="0039482C">
        <w:rPr>
          <w:rFonts w:ascii="Arial" w:hAnsi="Arial" w:cs="Arial"/>
        </w:rPr>
        <w:t>where the</w:t>
      </w:r>
      <w:r w:rsidR="00CC760B" w:rsidRPr="0039482C">
        <w:rPr>
          <w:rFonts w:ascii="Arial" w:hAnsi="Arial" w:cs="Arial"/>
        </w:rPr>
        <w:t xml:space="preserve"> </w:t>
      </w:r>
      <w:r w:rsidRPr="0039482C">
        <w:rPr>
          <w:rFonts w:ascii="Arial" w:hAnsi="Arial" w:cs="Arial"/>
        </w:rPr>
        <w:t xml:space="preserve">kelp bed </w:t>
      </w:r>
      <w:r w:rsidR="00C266C3" w:rsidRPr="0039482C">
        <w:rPr>
          <w:rFonts w:ascii="Arial" w:hAnsi="Arial" w:cs="Arial"/>
        </w:rPr>
        <w:t xml:space="preserve">was </w:t>
      </w:r>
      <w:r w:rsidRPr="0039482C">
        <w:rPr>
          <w:rFonts w:ascii="Arial" w:hAnsi="Arial" w:cs="Arial"/>
        </w:rPr>
        <w:t xml:space="preserve">~1m deep </w:t>
      </w:r>
      <w:r w:rsidR="00DA650D" w:rsidRPr="0039482C">
        <w:rPr>
          <w:rFonts w:ascii="Arial" w:hAnsi="Arial" w:cs="Arial"/>
        </w:rPr>
        <w:t xml:space="preserve">and </w:t>
      </w:r>
      <w:r w:rsidR="00C266C3" w:rsidRPr="0039482C">
        <w:rPr>
          <w:rFonts w:ascii="Arial" w:hAnsi="Arial" w:cs="Arial"/>
        </w:rPr>
        <w:t>in</w:t>
      </w:r>
      <w:r w:rsidR="00CC760B" w:rsidRPr="0039482C">
        <w:rPr>
          <w:rFonts w:ascii="Arial" w:hAnsi="Arial" w:cs="Arial"/>
        </w:rPr>
        <w:t xml:space="preserve"> </w:t>
      </w:r>
      <w:r w:rsidRPr="0039482C">
        <w:rPr>
          <w:rFonts w:ascii="Arial" w:hAnsi="Arial" w:cs="Arial"/>
        </w:rPr>
        <w:t xml:space="preserve">shallow water (along the shoreline). Juvenile kelp (juvenile sporophytes) </w:t>
      </w:r>
      <w:ins w:id="57" w:author="AJ Smit" w:date="2018-11-07T10:54:00Z">
        <w:r w:rsidR="001F76A4">
          <w:rPr>
            <w:rFonts w:ascii="Arial" w:hAnsi="Arial" w:cs="Arial"/>
          </w:rPr>
          <w:t xml:space="preserve">of </w:t>
        </w:r>
      </w:ins>
      <w:r w:rsidRPr="0039482C">
        <w:rPr>
          <w:rFonts w:ascii="Arial" w:hAnsi="Arial" w:cs="Arial"/>
        </w:rPr>
        <w:t>about 30</w:t>
      </w:r>
      <w:ins w:id="58" w:author="AJ Smit" w:date="2018-11-07T10:54:00Z">
        <w:r w:rsidR="001F76A4">
          <w:rPr>
            <w:rFonts w:ascii="Arial" w:hAnsi="Arial" w:cs="Arial"/>
          </w:rPr>
          <w:t xml:space="preserve"> </w:t>
        </w:r>
      </w:ins>
      <w:r w:rsidRPr="0039482C">
        <w:rPr>
          <w:rFonts w:ascii="Arial" w:hAnsi="Arial" w:cs="Arial"/>
        </w:rPr>
        <w:t>cm in length were collected</w:t>
      </w:r>
      <w:del w:id="59" w:author="AJ Smit" w:date="2018-11-07T10:54:00Z">
        <w:r w:rsidRPr="0039482C" w:rsidDel="001F76A4">
          <w:rPr>
            <w:rFonts w:ascii="Arial" w:hAnsi="Arial" w:cs="Arial"/>
          </w:rPr>
          <w:delText xml:space="preserve"> from shallow water on the shore</w:delText>
        </w:r>
      </w:del>
      <w:r w:rsidRPr="0039482C">
        <w:rPr>
          <w:rFonts w:ascii="Arial" w:hAnsi="Arial" w:cs="Arial"/>
        </w:rPr>
        <w:t xml:space="preserve">. After </w:t>
      </w:r>
      <w:del w:id="60" w:author="AJ Smit" w:date="2018-11-07T10:54:00Z">
        <w:r w:rsidRPr="0039482C" w:rsidDel="001F76A4">
          <w:rPr>
            <w:rFonts w:ascii="Arial" w:hAnsi="Arial" w:cs="Arial"/>
          </w:rPr>
          <w:delText xml:space="preserve">the </w:delText>
        </w:r>
      </w:del>
      <w:r w:rsidRPr="0039482C">
        <w:rPr>
          <w:rFonts w:ascii="Arial" w:hAnsi="Arial" w:cs="Arial"/>
        </w:rPr>
        <w:t>collection</w:t>
      </w:r>
      <w:del w:id="61" w:author="AJ Smit" w:date="2018-11-07T10:54:00Z">
        <w:r w:rsidRPr="0039482C" w:rsidDel="001F76A4">
          <w:rPr>
            <w:rFonts w:ascii="Arial" w:hAnsi="Arial" w:cs="Arial"/>
          </w:rPr>
          <w:delText xml:space="preserve"> of kelp was completed</w:delText>
        </w:r>
      </w:del>
      <w:r w:rsidRPr="0039482C">
        <w:rPr>
          <w:rFonts w:ascii="Arial" w:hAnsi="Arial" w:cs="Arial"/>
        </w:rPr>
        <w:t xml:space="preserve">, </w:t>
      </w:r>
      <w:commentRangeStart w:id="62"/>
      <w:r w:rsidRPr="0039482C">
        <w:rPr>
          <w:rFonts w:ascii="Arial" w:hAnsi="Arial" w:cs="Arial"/>
        </w:rPr>
        <w:t>various morphological and biomass measurements were recorded</w:t>
      </w:r>
      <w:commentRangeEnd w:id="62"/>
      <w:r w:rsidR="001F76A4">
        <w:rPr>
          <w:rStyle w:val="CommentReference"/>
        </w:rPr>
        <w:commentReference w:id="62"/>
      </w:r>
      <w:r w:rsidRPr="0039482C">
        <w:rPr>
          <w:rFonts w:ascii="Arial" w:hAnsi="Arial" w:cs="Arial"/>
        </w:rPr>
        <w:t>.</w:t>
      </w:r>
      <w:del w:id="63" w:author="AJ Smit" w:date="2018-11-07T10:55:00Z">
        <w:r w:rsidRPr="0039482C" w:rsidDel="001F76A4">
          <w:rPr>
            <w:rFonts w:ascii="Arial" w:hAnsi="Arial" w:cs="Arial"/>
          </w:rPr>
          <w:delText xml:space="preserve"> A measuring tape was used to measure the various morphological features, and </w:delText>
        </w:r>
        <w:r w:rsidR="00C266C3" w:rsidRPr="0039482C" w:rsidDel="001F76A4">
          <w:rPr>
            <w:rFonts w:ascii="Arial" w:hAnsi="Arial" w:cs="Arial"/>
          </w:rPr>
          <w:delText xml:space="preserve">the </w:delText>
        </w:r>
        <w:r w:rsidRPr="0039482C" w:rsidDel="001F76A4">
          <w:rPr>
            <w:rFonts w:ascii="Arial" w:hAnsi="Arial" w:cs="Arial"/>
          </w:rPr>
          <w:delText xml:space="preserve">biomass was measured by cutting the kelp into two sections and placing the material in a net bag, which was weighed using </w:delText>
        </w:r>
        <w:r w:rsidR="00C266C3" w:rsidRPr="0039482C" w:rsidDel="001F76A4">
          <w:rPr>
            <w:rFonts w:ascii="Arial" w:hAnsi="Arial" w:cs="Arial"/>
          </w:rPr>
          <w:delText xml:space="preserve">a </w:delText>
        </w:r>
        <w:r w:rsidRPr="0039482C" w:rsidDel="001F76A4">
          <w:rPr>
            <w:rFonts w:ascii="Arial" w:hAnsi="Arial" w:cs="Arial"/>
          </w:rPr>
          <w:delText>scientific spring scale.</w:delText>
        </w:r>
      </w:del>
    </w:p>
    <w:p w14:paraId="0318C5CB" w14:textId="77777777" w:rsidR="00422C79" w:rsidRPr="0039482C" w:rsidDel="001F76A4" w:rsidRDefault="00422C79" w:rsidP="0039482C">
      <w:pPr>
        <w:rPr>
          <w:del w:id="64" w:author="AJ Smit" w:date="2018-11-07T10:55:00Z"/>
          <w:rFonts w:ascii="Arial" w:hAnsi="Arial" w:cs="Arial"/>
        </w:rPr>
      </w:pPr>
      <w:r w:rsidRPr="0039482C">
        <w:rPr>
          <w:rFonts w:ascii="Arial" w:hAnsi="Arial" w:cs="Arial"/>
        </w:rPr>
        <w:t xml:space="preserve">The morphological factors that were measured are: primary blade length, primary blade width, frond length, stipe length, stipe circumference, number of tufts and epiphyte length. The biomass was divided into frond mass and stipe mass, were the sections were separated with a cut below the primary blade. These measurements allowed for comparisons in length, weight and thickness between sites and varying depths.  </w:t>
      </w:r>
    </w:p>
    <w:p w14:paraId="6868B40B" w14:textId="77777777" w:rsidR="00DA650D" w:rsidRPr="0039482C" w:rsidRDefault="00DA650D" w:rsidP="0039482C">
      <w:pPr>
        <w:rPr>
          <w:rFonts w:ascii="Arial" w:hAnsi="Arial" w:cs="Arial"/>
        </w:rPr>
      </w:pPr>
    </w:p>
    <w:p w14:paraId="13CFFCC9" w14:textId="77777777" w:rsidR="00422C79" w:rsidRPr="001F76A4" w:rsidRDefault="00422C79" w:rsidP="001F76A4">
      <w:pPr>
        <w:rPr>
          <w:rFonts w:ascii="Arial" w:hAnsi="Arial" w:cs="Arial"/>
          <w:b/>
          <w:i/>
          <w:rPrChange w:id="65" w:author="AJ Smit" w:date="2018-11-07T10:55:00Z">
            <w:rPr>
              <w:rFonts w:ascii="Arial" w:hAnsi="Arial" w:cs="Arial"/>
              <w:u w:val="single"/>
            </w:rPr>
          </w:rPrChange>
        </w:rPr>
        <w:pPrChange w:id="66" w:author="AJ Smit" w:date="2018-11-07T10:55:00Z">
          <w:pPr>
            <w:numPr>
              <w:numId w:val="1"/>
            </w:numPr>
            <w:ind w:left="720" w:hanging="360"/>
          </w:pPr>
        </w:pPrChange>
      </w:pPr>
      <w:r w:rsidRPr="001F76A4">
        <w:rPr>
          <w:rFonts w:ascii="Arial" w:hAnsi="Arial" w:cs="Arial"/>
          <w:b/>
          <w:i/>
          <w:rPrChange w:id="67" w:author="AJ Smit" w:date="2018-11-07T10:55:00Z">
            <w:rPr>
              <w:rFonts w:ascii="Arial" w:hAnsi="Arial" w:cs="Arial"/>
              <w:u w:val="single"/>
            </w:rPr>
          </w:rPrChange>
        </w:rPr>
        <w:t>Temperature data</w:t>
      </w:r>
    </w:p>
    <w:p w14:paraId="2D216158" w14:textId="2CEB331A" w:rsidR="00422C79" w:rsidRPr="0039482C" w:rsidDel="00513105" w:rsidRDefault="00422C79" w:rsidP="0039482C">
      <w:pPr>
        <w:rPr>
          <w:del w:id="68" w:author="AJ Smit" w:date="2018-11-07T10:57:00Z"/>
          <w:rFonts w:ascii="Arial" w:hAnsi="Arial" w:cs="Arial"/>
        </w:rPr>
      </w:pPr>
      <w:r w:rsidRPr="0039482C">
        <w:rPr>
          <w:rFonts w:ascii="Arial" w:hAnsi="Arial" w:cs="Arial"/>
        </w:rPr>
        <w:t>The monthly shallow water temperature data was obtained from the South African Coastal Temperature Network (SACTN)</w:t>
      </w:r>
      <w:ins w:id="69" w:author="AJ Smit" w:date="2018-11-07T10:56:00Z">
        <w:r w:rsidR="00513105">
          <w:rPr>
            <w:rFonts w:ascii="Arial" w:hAnsi="Arial" w:cs="Arial"/>
          </w:rPr>
          <w:t xml:space="preserve"> (ref.)</w:t>
        </w:r>
      </w:ins>
      <w:r w:rsidRPr="0039482C">
        <w:rPr>
          <w:rFonts w:ascii="Arial" w:hAnsi="Arial" w:cs="Arial"/>
        </w:rPr>
        <w:t xml:space="preserve">. The temperature dataset was a compilation of </w:t>
      </w:r>
      <w:r w:rsidRPr="0039482C">
        <w:rPr>
          <w:rFonts w:ascii="Arial" w:hAnsi="Arial" w:cs="Arial"/>
        </w:rPr>
        <w:lastRenderedPageBreak/>
        <w:t xml:space="preserve">contributions made by several sources, using </w:t>
      </w:r>
      <w:r w:rsidR="00C5712C" w:rsidRPr="0039482C">
        <w:rPr>
          <w:rFonts w:ascii="Arial" w:hAnsi="Arial" w:cs="Arial"/>
          <w:i/>
        </w:rPr>
        <w:t>in situ</w:t>
      </w:r>
      <w:r w:rsidRPr="0039482C">
        <w:rPr>
          <w:rFonts w:ascii="Arial" w:hAnsi="Arial" w:cs="Arial"/>
        </w:rPr>
        <w:t xml:space="preserve"> data and digital underwater temperature recorders (UTRs). </w:t>
      </w:r>
      <w:ins w:id="70" w:author="AJ Smit" w:date="2018-11-07T10:56:00Z">
        <w:r w:rsidR="00513105">
          <w:rPr>
            <w:rFonts w:ascii="Arial" w:hAnsi="Arial" w:cs="Arial"/>
          </w:rPr>
          <w:t>What are the thermal parameters</w:t>
        </w:r>
      </w:ins>
      <w:ins w:id="71" w:author="AJ Smit" w:date="2018-11-07T10:57:00Z">
        <w:r w:rsidR="00513105">
          <w:rPr>
            <w:rFonts w:ascii="Arial" w:hAnsi="Arial" w:cs="Arial"/>
          </w:rPr>
          <w:t xml:space="preserve"> used?</w:t>
        </w:r>
      </w:ins>
    </w:p>
    <w:p w14:paraId="74A03AE4" w14:textId="77777777" w:rsidR="00422C79" w:rsidRPr="0039482C" w:rsidRDefault="00422C79" w:rsidP="0039482C">
      <w:pPr>
        <w:rPr>
          <w:rFonts w:ascii="Arial" w:hAnsi="Arial" w:cs="Arial"/>
        </w:rPr>
      </w:pPr>
    </w:p>
    <w:p w14:paraId="4200396F" w14:textId="77777777" w:rsidR="00422C79" w:rsidRPr="00513105" w:rsidRDefault="00422C79" w:rsidP="00513105">
      <w:pPr>
        <w:rPr>
          <w:rFonts w:ascii="Arial" w:hAnsi="Arial" w:cs="Arial"/>
          <w:b/>
          <w:i/>
          <w:rPrChange w:id="72" w:author="AJ Smit" w:date="2018-11-07T10:57:00Z">
            <w:rPr>
              <w:rFonts w:ascii="Arial" w:hAnsi="Arial" w:cs="Arial"/>
              <w:u w:val="single"/>
            </w:rPr>
          </w:rPrChange>
        </w:rPr>
        <w:pPrChange w:id="73" w:author="AJ Smit" w:date="2018-11-07T10:57:00Z">
          <w:pPr>
            <w:numPr>
              <w:numId w:val="1"/>
            </w:numPr>
            <w:ind w:left="720" w:hanging="360"/>
          </w:pPr>
        </w:pPrChange>
      </w:pPr>
      <w:r w:rsidRPr="00513105">
        <w:rPr>
          <w:rFonts w:ascii="Arial" w:hAnsi="Arial" w:cs="Arial"/>
          <w:b/>
          <w:i/>
          <w:rPrChange w:id="74" w:author="AJ Smit" w:date="2018-11-07T10:57:00Z">
            <w:rPr>
              <w:rFonts w:ascii="Arial" w:hAnsi="Arial" w:cs="Arial"/>
              <w:u w:val="single"/>
            </w:rPr>
          </w:rPrChange>
        </w:rPr>
        <w:t>Wave parameters</w:t>
      </w:r>
    </w:p>
    <w:p w14:paraId="1DA833DD" w14:textId="3C1416B5" w:rsidR="00422C79" w:rsidRPr="0039482C" w:rsidDel="00513105" w:rsidRDefault="00422C79" w:rsidP="0039482C">
      <w:pPr>
        <w:rPr>
          <w:del w:id="75" w:author="AJ Smit" w:date="2018-11-07T10:58:00Z"/>
          <w:rFonts w:ascii="Arial" w:hAnsi="Arial" w:cs="Arial"/>
        </w:rPr>
      </w:pPr>
      <w:r w:rsidRPr="0039482C">
        <w:rPr>
          <w:rFonts w:ascii="Arial" w:hAnsi="Arial" w:cs="Arial"/>
        </w:rPr>
        <w:t xml:space="preserve">All wave data, taken at three hour resolutions, </w:t>
      </w:r>
      <w:r w:rsidR="00BC2808" w:rsidRPr="0039482C">
        <w:rPr>
          <w:rFonts w:ascii="Arial" w:hAnsi="Arial" w:cs="Arial"/>
        </w:rPr>
        <w:t>were</w:t>
      </w:r>
      <w:r w:rsidR="00CC760B" w:rsidRPr="0039482C">
        <w:rPr>
          <w:rFonts w:ascii="Arial" w:hAnsi="Arial" w:cs="Arial"/>
        </w:rPr>
        <w:t xml:space="preserve"> </w:t>
      </w:r>
      <w:r w:rsidRPr="0039482C">
        <w:rPr>
          <w:rFonts w:ascii="Arial" w:hAnsi="Arial" w:cs="Arial"/>
        </w:rPr>
        <w:t xml:space="preserve">obtained </w:t>
      </w:r>
      <w:r w:rsidR="00BC2808" w:rsidRPr="0039482C">
        <w:rPr>
          <w:rFonts w:ascii="Arial" w:hAnsi="Arial" w:cs="Arial"/>
        </w:rPr>
        <w:t>from</w:t>
      </w:r>
      <w:r w:rsidR="00CC760B" w:rsidRPr="0039482C">
        <w:rPr>
          <w:rFonts w:ascii="Arial" w:hAnsi="Arial" w:cs="Arial"/>
        </w:rPr>
        <w:t xml:space="preserve"> </w:t>
      </w:r>
      <w:r w:rsidRPr="0039482C">
        <w:rPr>
          <w:rFonts w:ascii="Arial" w:hAnsi="Arial" w:cs="Arial"/>
        </w:rPr>
        <w:t xml:space="preserve">the South African Weather Service (SAWS). Short-crested waves, generated by wind into the coastal environment </w:t>
      </w:r>
      <w:r w:rsidR="00C5712C" w:rsidRPr="0039482C">
        <w:rPr>
          <w:rFonts w:ascii="Arial" w:hAnsi="Arial" w:cs="Arial"/>
          <w:highlight w:val="yellow"/>
        </w:rPr>
        <w:t>(</w:t>
      </w:r>
      <w:ins w:id="76" w:author="AJ Smit" w:date="2018-11-07T10:57:00Z">
        <w:r w:rsidR="00513105">
          <w:rPr>
            <w:rFonts w:ascii="Arial" w:hAnsi="Arial" w:cs="Arial"/>
            <w:highlight w:val="yellow"/>
          </w:rPr>
          <w:t>refs.</w:t>
        </w:r>
      </w:ins>
      <w:r w:rsidR="00C5712C" w:rsidRPr="0039482C">
        <w:rPr>
          <w:rFonts w:ascii="Arial" w:hAnsi="Arial" w:cs="Arial"/>
          <w:highlight w:val="yellow"/>
        </w:rPr>
        <w:t>)</w:t>
      </w:r>
      <w:del w:id="77" w:author="AJ Smit" w:date="2018-11-07T10:57:00Z">
        <w:r w:rsidRPr="0039482C" w:rsidDel="00513105">
          <w:rPr>
            <w:rFonts w:ascii="Arial" w:hAnsi="Arial" w:cs="Arial"/>
          </w:rPr>
          <w:delText>,</w:delText>
        </w:r>
      </w:del>
      <w:r w:rsidRPr="0039482C">
        <w:rPr>
          <w:rFonts w:ascii="Arial" w:hAnsi="Arial" w:cs="Arial"/>
        </w:rPr>
        <w:t xml:space="preserve"> were modelled from the data using </w:t>
      </w:r>
      <w:r w:rsidR="00BC2808" w:rsidRPr="0039482C">
        <w:rPr>
          <w:rFonts w:ascii="Arial" w:hAnsi="Arial" w:cs="Arial"/>
        </w:rPr>
        <w:t xml:space="preserve">the </w:t>
      </w:r>
      <w:r w:rsidRPr="0039482C">
        <w:rPr>
          <w:rFonts w:ascii="Arial" w:hAnsi="Arial" w:cs="Arial"/>
        </w:rPr>
        <w:t>Simulating Waves in the Nearshore (SWAN) model</w:t>
      </w:r>
      <w:ins w:id="78" w:author="AJ Smit" w:date="2018-11-07T10:57:00Z">
        <w:r w:rsidR="00513105">
          <w:rPr>
            <w:rFonts w:ascii="Arial" w:hAnsi="Arial" w:cs="Arial"/>
          </w:rPr>
          <w:t xml:space="preserve"> (refs.)</w:t>
        </w:r>
      </w:ins>
      <w:r w:rsidRPr="0039482C">
        <w:rPr>
          <w:rFonts w:ascii="Arial" w:hAnsi="Arial" w:cs="Arial"/>
        </w:rPr>
        <w:t xml:space="preserve">. SWAN enables the removal of wave parameters from particular gridded locations in the nearshore </w:t>
      </w:r>
      <w:r w:rsidR="00C5712C" w:rsidRPr="0039482C">
        <w:rPr>
          <w:rFonts w:ascii="Arial" w:hAnsi="Arial" w:cs="Arial"/>
          <w:highlight w:val="yellow"/>
        </w:rPr>
        <w:t>(</w:t>
      </w:r>
      <w:ins w:id="79" w:author="AJ Smit" w:date="2018-11-07T10:57:00Z">
        <w:r w:rsidR="00513105">
          <w:rPr>
            <w:rFonts w:ascii="Arial" w:hAnsi="Arial" w:cs="Arial"/>
            <w:highlight w:val="yellow"/>
          </w:rPr>
          <w:t>refs.</w:t>
        </w:r>
      </w:ins>
      <w:r w:rsidR="00C5712C" w:rsidRPr="0039482C">
        <w:rPr>
          <w:rFonts w:ascii="Arial" w:hAnsi="Arial" w:cs="Arial"/>
          <w:highlight w:val="yellow"/>
        </w:rPr>
        <w:t>)</w:t>
      </w:r>
      <w:r w:rsidRPr="0039482C">
        <w:rPr>
          <w:rFonts w:ascii="Arial" w:hAnsi="Arial" w:cs="Arial"/>
        </w:rPr>
        <w:t>. For this study, a 200 m</w:t>
      </w:r>
      <w:ins w:id="80" w:author="AJ Smit" w:date="2018-11-07T10:58:00Z">
        <w:r w:rsidR="00513105">
          <w:rPr>
            <w:rFonts w:ascii="Arial" w:hAnsi="Arial" w:cs="Arial"/>
          </w:rPr>
          <w:t xml:space="preserve"> alongshore</w:t>
        </w:r>
      </w:ins>
      <w:del w:id="81" w:author="AJ Smit" w:date="2018-11-07T10:58:00Z">
        <w:r w:rsidRPr="0039482C" w:rsidDel="00513105">
          <w:rPr>
            <w:rFonts w:ascii="Arial" w:hAnsi="Arial" w:cs="Arial"/>
          </w:rPr>
          <w:delText>eter</w:delText>
        </w:r>
      </w:del>
      <w:r w:rsidRPr="0039482C">
        <w:rPr>
          <w:rFonts w:ascii="Arial" w:hAnsi="Arial" w:cs="Arial"/>
        </w:rPr>
        <w:t xml:space="preserve"> resolution was used, at both </w:t>
      </w:r>
      <w:ins w:id="82" w:author="AJ Smit" w:date="2018-11-07T10:58:00Z">
        <w:r w:rsidR="00513105">
          <w:rPr>
            <w:rFonts w:ascii="Arial" w:hAnsi="Arial" w:cs="Arial"/>
          </w:rPr>
          <w:t xml:space="preserve">the </w:t>
        </w:r>
      </w:ins>
      <w:r w:rsidR="00DA650D" w:rsidRPr="0039482C">
        <w:rPr>
          <w:rFonts w:ascii="Arial" w:hAnsi="Arial" w:cs="Arial"/>
        </w:rPr>
        <w:t>7 and 15</w:t>
      </w:r>
      <w:r w:rsidRPr="0039482C">
        <w:rPr>
          <w:rFonts w:ascii="Arial" w:hAnsi="Arial" w:cs="Arial"/>
        </w:rPr>
        <w:t xml:space="preserve"> meter </w:t>
      </w:r>
      <w:del w:id="83" w:author="AJ Smit" w:date="2018-11-07T10:58:00Z">
        <w:r w:rsidRPr="0039482C" w:rsidDel="00513105">
          <w:rPr>
            <w:rFonts w:ascii="Arial" w:hAnsi="Arial" w:cs="Arial"/>
          </w:rPr>
          <w:delText>contours</w:delText>
        </w:r>
      </w:del>
      <w:ins w:id="84" w:author="AJ Smit" w:date="2018-11-07T10:58:00Z">
        <w:r w:rsidR="00513105">
          <w:rPr>
            <w:rFonts w:ascii="Arial" w:hAnsi="Arial" w:cs="Arial"/>
          </w:rPr>
          <w:t>isobaths</w:t>
        </w:r>
      </w:ins>
      <w:r w:rsidRPr="0039482C">
        <w:rPr>
          <w:rFonts w:ascii="Arial" w:hAnsi="Arial" w:cs="Arial"/>
        </w:rPr>
        <w:t>.</w:t>
      </w:r>
    </w:p>
    <w:p w14:paraId="58DA6546" w14:textId="77777777" w:rsidR="00422C79" w:rsidRPr="0039482C" w:rsidRDefault="00422C79" w:rsidP="0039482C">
      <w:pPr>
        <w:rPr>
          <w:rFonts w:ascii="Arial" w:hAnsi="Arial" w:cs="Arial"/>
        </w:rPr>
      </w:pPr>
    </w:p>
    <w:p w14:paraId="4D6C0CEA" w14:textId="69B80168" w:rsidR="00422C79" w:rsidDel="00513105" w:rsidRDefault="00422C79" w:rsidP="0039482C">
      <w:pPr>
        <w:rPr>
          <w:del w:id="85" w:author="AJ Smit" w:date="2018-11-07T10:58:00Z"/>
          <w:rFonts w:ascii="Arial" w:hAnsi="Arial" w:cs="Arial"/>
        </w:rPr>
      </w:pPr>
      <w:r w:rsidRPr="00513105">
        <w:rPr>
          <w:rFonts w:ascii="Arial" w:hAnsi="Arial" w:cs="Arial"/>
          <w:b/>
          <w:i/>
          <w:rPrChange w:id="86" w:author="AJ Smit" w:date="2018-11-07T10:58:00Z">
            <w:rPr>
              <w:rFonts w:ascii="Arial" w:hAnsi="Arial" w:cs="Arial"/>
              <w:u w:val="single"/>
            </w:rPr>
          </w:rPrChange>
        </w:rPr>
        <w:t xml:space="preserve">Statistical </w:t>
      </w:r>
      <w:proofErr w:type="spellStart"/>
      <w:r w:rsidRPr="00513105">
        <w:rPr>
          <w:rFonts w:ascii="Arial" w:hAnsi="Arial" w:cs="Arial"/>
          <w:b/>
          <w:i/>
          <w:rPrChange w:id="87" w:author="AJ Smit" w:date="2018-11-07T10:58:00Z">
            <w:rPr>
              <w:rFonts w:ascii="Arial" w:hAnsi="Arial" w:cs="Arial"/>
              <w:u w:val="single"/>
            </w:rPr>
          </w:rPrChange>
        </w:rPr>
        <w:t>methods</w:t>
      </w:r>
      <w:del w:id="88" w:author="AJ Smit" w:date="2018-11-07T10:58:00Z">
        <w:r w:rsidRPr="00513105" w:rsidDel="00513105">
          <w:rPr>
            <w:rFonts w:ascii="Arial" w:hAnsi="Arial" w:cs="Arial"/>
            <w:b/>
            <w:i/>
            <w:rPrChange w:id="89" w:author="AJ Smit" w:date="2018-11-07T10:58:00Z">
              <w:rPr>
                <w:rFonts w:ascii="Arial" w:hAnsi="Arial" w:cs="Arial"/>
                <w:u w:val="single"/>
              </w:rPr>
            </w:rPrChange>
          </w:rPr>
          <w:delText xml:space="preserve">: </w:delText>
        </w:r>
      </w:del>
    </w:p>
    <w:p w14:paraId="531AE2F3" w14:textId="77777777" w:rsidR="00513105" w:rsidRPr="00513105" w:rsidRDefault="00513105" w:rsidP="0039482C">
      <w:pPr>
        <w:rPr>
          <w:ins w:id="90" w:author="AJ Smit" w:date="2018-11-07T10:58:00Z"/>
          <w:rFonts w:ascii="Arial" w:hAnsi="Arial" w:cs="Arial"/>
          <w:b/>
          <w:i/>
          <w:rPrChange w:id="91" w:author="AJ Smit" w:date="2018-11-07T10:58:00Z">
            <w:rPr>
              <w:ins w:id="92" w:author="AJ Smit" w:date="2018-11-07T10:58:00Z"/>
              <w:rFonts w:ascii="Arial" w:hAnsi="Arial" w:cs="Arial"/>
              <w:u w:val="single"/>
            </w:rPr>
          </w:rPrChange>
        </w:rPr>
      </w:pPr>
    </w:p>
    <w:p w14:paraId="453848B8" w14:textId="68D980C0" w:rsidR="00422C79" w:rsidRPr="0039482C" w:rsidRDefault="00422C79" w:rsidP="0039482C">
      <w:pPr>
        <w:rPr>
          <w:rFonts w:ascii="Arial" w:hAnsi="Arial" w:cs="Arial"/>
          <w:u w:val="single"/>
        </w:rPr>
      </w:pPr>
      <w:commentRangeStart w:id="93"/>
      <w:proofErr w:type="spellEnd"/>
      <w:r w:rsidRPr="0039482C">
        <w:rPr>
          <w:rFonts w:ascii="Arial" w:hAnsi="Arial" w:cs="Arial"/>
        </w:rPr>
        <w:t xml:space="preserve">Tests </w:t>
      </w:r>
      <w:commentRangeEnd w:id="93"/>
      <w:r w:rsidR="00513105">
        <w:rPr>
          <w:rStyle w:val="CommentReference"/>
        </w:rPr>
        <w:commentReference w:id="93"/>
      </w:r>
      <w:r w:rsidRPr="0039482C">
        <w:rPr>
          <w:rFonts w:ascii="Arial" w:hAnsi="Arial" w:cs="Arial"/>
        </w:rPr>
        <w:t xml:space="preserve">for normality were performed, and due to the morphological and temperature data not being normally distributed, </w:t>
      </w:r>
      <w:commentRangeStart w:id="94"/>
      <w:r w:rsidRPr="0039482C">
        <w:rPr>
          <w:rFonts w:ascii="Arial" w:hAnsi="Arial" w:cs="Arial"/>
        </w:rPr>
        <w:t xml:space="preserve">non-parametric analyses </w:t>
      </w:r>
      <w:commentRangeEnd w:id="94"/>
      <w:r w:rsidR="00513105">
        <w:rPr>
          <w:rStyle w:val="CommentReference"/>
        </w:rPr>
        <w:commentReference w:id="94"/>
      </w:r>
      <w:r w:rsidRPr="0039482C">
        <w:rPr>
          <w:rFonts w:ascii="Arial" w:hAnsi="Arial" w:cs="Arial"/>
        </w:rPr>
        <w:t xml:space="preserve">were </w:t>
      </w:r>
      <w:ins w:id="95" w:author="AJ Smit" w:date="2018-11-07T10:58:00Z">
        <w:r w:rsidR="00513105">
          <w:rPr>
            <w:rFonts w:ascii="Arial" w:hAnsi="Arial" w:cs="Arial"/>
          </w:rPr>
          <w:t xml:space="preserve">subsequently </w:t>
        </w:r>
      </w:ins>
      <w:r w:rsidRPr="0039482C">
        <w:rPr>
          <w:rFonts w:ascii="Arial" w:hAnsi="Arial" w:cs="Arial"/>
        </w:rPr>
        <w:t xml:space="preserve">performed. The </w:t>
      </w:r>
      <w:ins w:id="96" w:author="AJ Smit" w:date="2018-11-07T10:59:00Z">
        <w:r w:rsidR="00513105">
          <w:rPr>
            <w:rFonts w:ascii="Arial" w:hAnsi="Arial" w:cs="Arial"/>
          </w:rPr>
          <w:t xml:space="preserve">morphometric </w:t>
        </w:r>
      </w:ins>
      <w:r w:rsidRPr="0039482C">
        <w:rPr>
          <w:rFonts w:ascii="Arial" w:hAnsi="Arial" w:cs="Arial"/>
        </w:rPr>
        <w:t xml:space="preserve">data </w:t>
      </w:r>
      <w:del w:id="97" w:author="AJ Smit" w:date="2018-11-07T10:59:00Z">
        <w:r w:rsidRPr="0039482C" w:rsidDel="00513105">
          <w:rPr>
            <w:rFonts w:ascii="Arial" w:hAnsi="Arial" w:cs="Arial"/>
          </w:rPr>
          <w:delText xml:space="preserve">was </w:delText>
        </w:r>
      </w:del>
      <w:ins w:id="98" w:author="AJ Smit" w:date="2018-11-07T10:59:00Z">
        <w:r w:rsidR="00513105" w:rsidRPr="0039482C">
          <w:rPr>
            <w:rFonts w:ascii="Arial" w:hAnsi="Arial" w:cs="Arial"/>
          </w:rPr>
          <w:t>w</w:t>
        </w:r>
        <w:r w:rsidR="00513105">
          <w:rPr>
            <w:rFonts w:ascii="Arial" w:hAnsi="Arial" w:cs="Arial"/>
          </w:rPr>
          <w:t>ere</w:t>
        </w:r>
        <w:r w:rsidR="00513105" w:rsidRPr="0039482C">
          <w:rPr>
            <w:rFonts w:ascii="Arial" w:hAnsi="Arial" w:cs="Arial"/>
          </w:rPr>
          <w:t xml:space="preserve"> </w:t>
        </w:r>
      </w:ins>
      <w:r w:rsidRPr="0039482C">
        <w:rPr>
          <w:rFonts w:ascii="Arial" w:hAnsi="Arial" w:cs="Arial"/>
        </w:rPr>
        <w:t>then standardised to a mean of 0 and a standard deviation of 1</w:t>
      </w:r>
      <w:del w:id="99" w:author="AJ Smit" w:date="2018-11-07T10:59:00Z">
        <w:r w:rsidRPr="0039482C" w:rsidDel="00513105">
          <w:rPr>
            <w:rFonts w:ascii="Arial" w:hAnsi="Arial" w:cs="Arial"/>
          </w:rPr>
          <w:delText xml:space="preserve">, </w:delText>
        </w:r>
      </w:del>
      <w:ins w:id="100" w:author="AJ Smit" w:date="2018-11-07T10:59:00Z">
        <w:r w:rsidR="00513105">
          <w:rPr>
            <w:rFonts w:ascii="Arial" w:hAnsi="Arial" w:cs="Arial"/>
          </w:rPr>
          <w:t xml:space="preserve"> </w:t>
        </w:r>
      </w:ins>
      <w:r w:rsidRPr="0039482C">
        <w:rPr>
          <w:rFonts w:ascii="Arial" w:hAnsi="Arial" w:cs="Arial"/>
        </w:rPr>
        <w:t>in order to easily compare variables measured on different scales.</w:t>
      </w:r>
      <w:del w:id="101" w:author="AJ Smit" w:date="2018-11-07T10:59:00Z">
        <w:r w:rsidRPr="0039482C" w:rsidDel="00513105">
          <w:rPr>
            <w:rFonts w:ascii="Arial" w:hAnsi="Arial" w:cs="Arial"/>
          </w:rPr>
          <w:delText xml:space="preserve"> </w:delText>
        </w:r>
      </w:del>
    </w:p>
    <w:p w14:paraId="1B4AA146" w14:textId="5D36370A" w:rsidR="00422C79" w:rsidRPr="0039482C" w:rsidDel="00513105" w:rsidRDefault="00422C79" w:rsidP="0039482C">
      <w:pPr>
        <w:rPr>
          <w:del w:id="102" w:author="AJ Smit" w:date="2018-11-07T10:59:00Z"/>
          <w:rFonts w:ascii="Arial" w:hAnsi="Arial" w:cs="Arial"/>
        </w:rPr>
      </w:pPr>
      <w:del w:id="103" w:author="AJ Smit" w:date="2018-11-07T10:59:00Z">
        <w:r w:rsidRPr="0039482C" w:rsidDel="00513105">
          <w:rPr>
            <w:rFonts w:ascii="Arial" w:hAnsi="Arial" w:cs="Arial"/>
          </w:rPr>
          <w:delText>In order to visualise and compare the differences in morphology of kelp among sites, boxplots were constructed using the descriptive statistics of the morphometric data collected. The descriptive statistics include; minimum, maximum, 1</w:delText>
        </w:r>
        <w:r w:rsidRPr="0039482C" w:rsidDel="00513105">
          <w:rPr>
            <w:rFonts w:ascii="Arial" w:hAnsi="Arial" w:cs="Arial"/>
            <w:vertAlign w:val="superscript"/>
          </w:rPr>
          <w:delText>st</w:delText>
        </w:r>
        <w:r w:rsidRPr="0039482C" w:rsidDel="00513105">
          <w:rPr>
            <w:rFonts w:ascii="Arial" w:hAnsi="Arial" w:cs="Arial"/>
          </w:rPr>
          <w:delText xml:space="preserve"> quartile(25</w:delText>
        </w:r>
        <w:r w:rsidRPr="0039482C" w:rsidDel="00513105">
          <w:rPr>
            <w:rFonts w:ascii="Arial" w:hAnsi="Arial" w:cs="Arial"/>
            <w:vertAlign w:val="superscript"/>
          </w:rPr>
          <w:delText>th</w:delText>
        </w:r>
        <w:r w:rsidRPr="0039482C" w:rsidDel="00513105">
          <w:rPr>
            <w:rFonts w:ascii="Arial" w:hAnsi="Arial" w:cs="Arial"/>
          </w:rPr>
          <w:delText xml:space="preserve"> percentile), 3</w:delText>
        </w:r>
        <w:r w:rsidRPr="0039482C" w:rsidDel="00513105">
          <w:rPr>
            <w:rFonts w:ascii="Arial" w:hAnsi="Arial" w:cs="Arial"/>
            <w:vertAlign w:val="superscript"/>
          </w:rPr>
          <w:delText>rd</w:delText>
        </w:r>
        <w:r w:rsidRPr="0039482C" w:rsidDel="00513105">
          <w:rPr>
            <w:rFonts w:ascii="Arial" w:hAnsi="Arial" w:cs="Arial"/>
          </w:rPr>
          <w:delText xml:space="preserve"> quartile (75</w:delText>
        </w:r>
        <w:r w:rsidRPr="0039482C" w:rsidDel="00513105">
          <w:rPr>
            <w:rFonts w:ascii="Arial" w:hAnsi="Arial" w:cs="Arial"/>
            <w:vertAlign w:val="superscript"/>
          </w:rPr>
          <w:delText>th</w:delText>
        </w:r>
        <w:r w:rsidRPr="0039482C" w:rsidDel="00513105">
          <w:rPr>
            <w:rFonts w:ascii="Arial" w:hAnsi="Arial" w:cs="Arial"/>
          </w:rPr>
          <w:delText xml:space="preserve"> percentile), median and the interquartile range, which is the distance between the 1</w:delText>
        </w:r>
        <w:r w:rsidRPr="0039482C" w:rsidDel="00513105">
          <w:rPr>
            <w:rFonts w:ascii="Arial" w:hAnsi="Arial" w:cs="Arial"/>
            <w:vertAlign w:val="superscript"/>
          </w:rPr>
          <w:delText>st</w:delText>
        </w:r>
        <w:r w:rsidRPr="0039482C" w:rsidDel="00513105">
          <w:rPr>
            <w:rFonts w:ascii="Arial" w:hAnsi="Arial" w:cs="Arial"/>
          </w:rPr>
          <w:delText xml:space="preserve"> and 3</w:delText>
        </w:r>
        <w:r w:rsidRPr="0039482C" w:rsidDel="00513105">
          <w:rPr>
            <w:rFonts w:ascii="Arial" w:hAnsi="Arial" w:cs="Arial"/>
            <w:vertAlign w:val="superscript"/>
          </w:rPr>
          <w:delText>rd</w:delText>
        </w:r>
        <w:r w:rsidRPr="0039482C" w:rsidDel="00513105">
          <w:rPr>
            <w:rFonts w:ascii="Arial" w:hAnsi="Arial" w:cs="Arial"/>
          </w:rPr>
          <w:delText xml:space="preserve"> quartiles. </w:delText>
        </w:r>
      </w:del>
    </w:p>
    <w:p w14:paraId="1919B986" w14:textId="6FC943FD" w:rsidR="00DA650D" w:rsidRPr="0039482C" w:rsidDel="00513105" w:rsidRDefault="00DA650D" w:rsidP="0039482C">
      <w:pPr>
        <w:rPr>
          <w:del w:id="104" w:author="AJ Smit" w:date="2018-11-07T10:59:00Z"/>
          <w:rFonts w:ascii="Arial" w:hAnsi="Arial" w:cs="Arial"/>
        </w:rPr>
      </w:pPr>
      <w:del w:id="105" w:author="AJ Smit" w:date="2018-11-07T10:59:00Z">
        <w:r w:rsidRPr="0039482C" w:rsidDel="00513105">
          <w:rPr>
            <w:rFonts w:ascii="Arial" w:hAnsi="Arial" w:cs="Arial"/>
          </w:rPr>
          <w:delText xml:space="preserve">Boxplots of the morphometric data at the same sites but at various depths were also produced, in order to determine if there are differences in morphology of kelp at different depths.  </w:delText>
        </w:r>
      </w:del>
    </w:p>
    <w:p w14:paraId="0AEEFAE9" w14:textId="77777777" w:rsidR="00B550CE" w:rsidRPr="0039482C" w:rsidRDefault="00B82B36" w:rsidP="0039482C">
      <w:pPr>
        <w:rPr>
          <w:rFonts w:ascii="Arial" w:hAnsi="Arial" w:cs="Arial"/>
        </w:rPr>
      </w:pPr>
      <w:r w:rsidRPr="0039482C">
        <w:rPr>
          <w:rFonts w:ascii="Arial" w:hAnsi="Arial" w:cs="Arial"/>
        </w:rPr>
        <w:t xml:space="preserve">A descriptive summary of the </w:t>
      </w:r>
      <w:r w:rsidR="00422C79" w:rsidRPr="0039482C">
        <w:rPr>
          <w:rFonts w:ascii="Arial" w:hAnsi="Arial" w:cs="Arial"/>
        </w:rPr>
        <w:t>temperature</w:t>
      </w:r>
      <w:r w:rsidRPr="0039482C">
        <w:rPr>
          <w:rFonts w:ascii="Arial" w:hAnsi="Arial" w:cs="Arial"/>
        </w:rPr>
        <w:t xml:space="preserve"> and wave data</w:t>
      </w:r>
      <w:r w:rsidR="00422C79" w:rsidRPr="0039482C">
        <w:rPr>
          <w:rFonts w:ascii="Arial" w:hAnsi="Arial" w:cs="Arial"/>
        </w:rPr>
        <w:t xml:space="preserve"> was also conducted, including statistics such as minimum, maximum, mean, range and standard deviation. This </w:t>
      </w:r>
      <w:r w:rsidRPr="0039482C">
        <w:rPr>
          <w:rFonts w:ascii="Arial" w:hAnsi="Arial" w:cs="Arial"/>
        </w:rPr>
        <w:t xml:space="preserve">was used to determine the </w:t>
      </w:r>
      <w:r w:rsidR="005E2F45" w:rsidRPr="0039482C">
        <w:rPr>
          <w:rFonts w:ascii="Arial" w:hAnsi="Arial" w:cs="Arial"/>
        </w:rPr>
        <w:t xml:space="preserve">monthly and </w:t>
      </w:r>
      <w:r w:rsidRPr="0039482C">
        <w:rPr>
          <w:rFonts w:ascii="Arial" w:hAnsi="Arial" w:cs="Arial"/>
        </w:rPr>
        <w:t xml:space="preserve">annual </w:t>
      </w:r>
      <w:proofErr w:type="spellStart"/>
      <w:r w:rsidRPr="0039482C">
        <w:rPr>
          <w:rFonts w:ascii="Arial" w:hAnsi="Arial" w:cs="Arial"/>
        </w:rPr>
        <w:t>climatologies</w:t>
      </w:r>
      <w:proofErr w:type="spellEnd"/>
      <w:r w:rsidRPr="0039482C">
        <w:rPr>
          <w:rFonts w:ascii="Arial" w:hAnsi="Arial" w:cs="Arial"/>
        </w:rPr>
        <w:t xml:space="preserve"> of the sites sampled. These </w:t>
      </w:r>
      <w:proofErr w:type="spellStart"/>
      <w:r w:rsidRPr="0039482C">
        <w:rPr>
          <w:rFonts w:ascii="Arial" w:hAnsi="Arial" w:cs="Arial"/>
        </w:rPr>
        <w:t>climatologies</w:t>
      </w:r>
      <w:proofErr w:type="spellEnd"/>
      <w:r w:rsidRPr="0039482C">
        <w:rPr>
          <w:rFonts w:ascii="Arial" w:hAnsi="Arial" w:cs="Arial"/>
        </w:rPr>
        <w:t xml:space="preserve"> were used in the redundancy analysis</w:t>
      </w:r>
      <w:r w:rsidR="008A044A" w:rsidRPr="0039482C">
        <w:rPr>
          <w:rFonts w:ascii="Arial" w:hAnsi="Arial" w:cs="Arial"/>
        </w:rPr>
        <w:t xml:space="preserve"> (RDA)</w:t>
      </w:r>
      <w:r w:rsidRPr="0039482C">
        <w:rPr>
          <w:rFonts w:ascii="Arial" w:hAnsi="Arial" w:cs="Arial"/>
        </w:rPr>
        <w:t xml:space="preserve"> to identify the </w:t>
      </w:r>
      <w:r w:rsidR="008A044A" w:rsidRPr="0039482C">
        <w:rPr>
          <w:rFonts w:ascii="Arial" w:hAnsi="Arial" w:cs="Arial"/>
        </w:rPr>
        <w:t>parameters of temperature and wave exposure which is</w:t>
      </w:r>
      <w:r w:rsidRPr="0039482C">
        <w:rPr>
          <w:rFonts w:ascii="Arial" w:hAnsi="Arial" w:cs="Arial"/>
        </w:rPr>
        <w:t xml:space="preserve"> the most influential in kelp morphology.</w:t>
      </w:r>
      <w:r w:rsidR="008A044A" w:rsidRPr="0039482C">
        <w:rPr>
          <w:rFonts w:ascii="Arial" w:hAnsi="Arial" w:cs="Arial"/>
        </w:rPr>
        <w:t xml:space="preserve"> RDAs help to summarise the variation in response variables</w:t>
      </w:r>
      <w:r w:rsidR="00581793" w:rsidRPr="0039482C">
        <w:rPr>
          <w:rFonts w:ascii="Arial" w:hAnsi="Arial" w:cs="Arial"/>
        </w:rPr>
        <w:t xml:space="preserve"> (morphometric measurements),</w:t>
      </w:r>
      <w:r w:rsidR="008A044A" w:rsidRPr="0039482C">
        <w:rPr>
          <w:rFonts w:ascii="Arial" w:hAnsi="Arial" w:cs="Arial"/>
        </w:rPr>
        <w:t xml:space="preserve"> that is expl</w:t>
      </w:r>
      <w:r w:rsidR="00581793" w:rsidRPr="0039482C">
        <w:rPr>
          <w:rFonts w:ascii="Arial" w:hAnsi="Arial" w:cs="Arial"/>
        </w:rPr>
        <w:t xml:space="preserve">ained by explanatory variables (temperature and wave exposure parameters). This is achieved by performing multiple linear regressions between the response and explanatory variables. </w:t>
      </w:r>
    </w:p>
    <w:p w14:paraId="0D1C7D16" w14:textId="717807AD" w:rsidR="00422C79" w:rsidRPr="0039482C" w:rsidRDefault="00422C79" w:rsidP="0039482C">
      <w:pPr>
        <w:rPr>
          <w:rFonts w:ascii="Arial" w:hAnsi="Arial" w:cs="Arial"/>
        </w:rPr>
      </w:pPr>
      <w:r w:rsidRPr="0039482C">
        <w:rPr>
          <w:rFonts w:ascii="Arial" w:hAnsi="Arial" w:cs="Arial"/>
        </w:rPr>
        <w:t xml:space="preserve">All statistical analyses were conducted </w:t>
      </w:r>
      <w:del w:id="106" w:author="AJ Smit" w:date="2018-11-07T11:00:00Z">
        <w:r w:rsidRPr="0039482C" w:rsidDel="00513105">
          <w:rPr>
            <w:rFonts w:ascii="Arial" w:hAnsi="Arial" w:cs="Arial"/>
          </w:rPr>
          <w:delText>through The R-Project for Statistical Computing</w:delText>
        </w:r>
      </w:del>
      <w:ins w:id="107" w:author="AJ Smit" w:date="2018-11-07T11:00:00Z">
        <w:r w:rsidR="00513105">
          <w:rPr>
            <w:rFonts w:ascii="Arial" w:hAnsi="Arial" w:cs="Arial"/>
          </w:rPr>
          <w:t>using R 3.5.1 (</w:t>
        </w:r>
        <w:r w:rsidR="00513105" w:rsidRPr="00513105">
          <w:rPr>
            <w:rFonts w:ascii="Arial" w:hAnsi="Arial" w:cs="Arial"/>
          </w:rPr>
          <w:t>R Core Team 2018</w:t>
        </w:r>
        <w:r w:rsidR="00513105">
          <w:rPr>
            <w:rFonts w:ascii="Arial" w:hAnsi="Arial" w:cs="Arial"/>
          </w:rPr>
          <w:t>)</w:t>
        </w:r>
      </w:ins>
      <w:r w:rsidRPr="0039482C">
        <w:rPr>
          <w:rFonts w:ascii="Arial" w:hAnsi="Arial" w:cs="Arial"/>
        </w:rPr>
        <w:t xml:space="preserve">. </w:t>
      </w:r>
    </w:p>
    <w:p w14:paraId="18F77090" w14:textId="77777777" w:rsidR="00422C79" w:rsidRPr="0039482C" w:rsidRDefault="00422C79" w:rsidP="0039482C">
      <w:pPr>
        <w:rPr>
          <w:rFonts w:ascii="Arial" w:hAnsi="Arial" w:cs="Arial"/>
        </w:rPr>
      </w:pPr>
    </w:p>
    <w:p w14:paraId="67A6074C" w14:textId="77777777" w:rsidR="00422C79" w:rsidRPr="0039482C" w:rsidRDefault="00626FFA" w:rsidP="0039482C">
      <w:pPr>
        <w:rPr>
          <w:rFonts w:ascii="Arial" w:hAnsi="Arial" w:cs="Arial"/>
          <w:u w:val="single"/>
        </w:rPr>
      </w:pPr>
      <w:r w:rsidRPr="0039482C">
        <w:rPr>
          <w:rFonts w:ascii="Arial" w:hAnsi="Arial" w:cs="Arial"/>
          <w:u w:val="single"/>
        </w:rPr>
        <w:t xml:space="preserve">Results </w:t>
      </w:r>
    </w:p>
    <w:p w14:paraId="6772D748" w14:textId="77777777" w:rsidR="006D49DC" w:rsidRPr="0039482C" w:rsidRDefault="006D49DC" w:rsidP="0039482C">
      <w:pPr>
        <w:pStyle w:val="ListParagraph"/>
        <w:numPr>
          <w:ilvl w:val="0"/>
          <w:numId w:val="3"/>
        </w:numPr>
        <w:rPr>
          <w:rFonts w:ascii="Arial" w:hAnsi="Arial" w:cs="Arial"/>
        </w:rPr>
      </w:pPr>
      <w:r w:rsidRPr="0039482C">
        <w:rPr>
          <w:rFonts w:ascii="Arial" w:hAnsi="Arial" w:cs="Arial"/>
        </w:rPr>
        <w:t>The site map can be found in the sitemap2 script</w:t>
      </w:r>
    </w:p>
    <w:p w14:paraId="3BB9DBD8" w14:textId="77777777" w:rsidR="003438B2" w:rsidRPr="0039482C" w:rsidRDefault="003438B2" w:rsidP="0039482C">
      <w:pPr>
        <w:pStyle w:val="ListParagraph"/>
        <w:numPr>
          <w:ilvl w:val="0"/>
          <w:numId w:val="3"/>
        </w:numPr>
        <w:rPr>
          <w:rFonts w:ascii="Arial" w:hAnsi="Arial" w:cs="Arial"/>
        </w:rPr>
      </w:pPr>
      <w:r w:rsidRPr="0039482C">
        <w:rPr>
          <w:rFonts w:ascii="Arial" w:hAnsi="Arial" w:cs="Arial"/>
        </w:rPr>
        <w:t xml:space="preserve">Morphology graphs and key points can be found in “draft_morph1”. </w:t>
      </w:r>
    </w:p>
    <w:p w14:paraId="6433BC84" w14:textId="24CB677E" w:rsidR="003438B2" w:rsidRDefault="003438B2" w:rsidP="0039482C">
      <w:pPr>
        <w:pStyle w:val="ListParagraph"/>
        <w:numPr>
          <w:ilvl w:val="0"/>
          <w:numId w:val="3"/>
        </w:numPr>
        <w:rPr>
          <w:ins w:id="108" w:author="AJ Smit" w:date="2018-11-07T11:01:00Z"/>
          <w:rFonts w:ascii="Arial" w:hAnsi="Arial" w:cs="Arial"/>
        </w:rPr>
      </w:pPr>
      <w:proofErr w:type="spellStart"/>
      <w:r w:rsidRPr="0039482C">
        <w:rPr>
          <w:rFonts w:ascii="Arial" w:hAnsi="Arial" w:cs="Arial"/>
        </w:rPr>
        <w:t>Climatologies</w:t>
      </w:r>
      <w:proofErr w:type="spellEnd"/>
      <w:r w:rsidRPr="0039482C">
        <w:rPr>
          <w:rFonts w:ascii="Arial" w:hAnsi="Arial" w:cs="Arial"/>
        </w:rPr>
        <w:t xml:space="preserve"> and RDA can be found in the </w:t>
      </w:r>
      <w:proofErr w:type="spellStart"/>
      <w:r w:rsidRPr="0039482C">
        <w:rPr>
          <w:rFonts w:ascii="Arial" w:hAnsi="Arial" w:cs="Arial"/>
        </w:rPr>
        <w:t>r_script</w:t>
      </w:r>
      <w:proofErr w:type="spellEnd"/>
      <w:r w:rsidRPr="0039482C">
        <w:rPr>
          <w:rFonts w:ascii="Arial" w:hAnsi="Arial" w:cs="Arial"/>
        </w:rPr>
        <w:t xml:space="preserve"> “</w:t>
      </w:r>
      <w:proofErr w:type="spellStart"/>
      <w:r w:rsidRPr="0039482C">
        <w:rPr>
          <w:rFonts w:ascii="Arial" w:hAnsi="Arial" w:cs="Arial"/>
        </w:rPr>
        <w:t>rda</w:t>
      </w:r>
      <w:proofErr w:type="spellEnd"/>
      <w:r w:rsidRPr="0039482C">
        <w:rPr>
          <w:rFonts w:ascii="Arial" w:hAnsi="Arial" w:cs="Arial"/>
        </w:rPr>
        <w:t>”</w:t>
      </w:r>
    </w:p>
    <w:p w14:paraId="2A4E1921" w14:textId="6DCE41C6" w:rsidR="00513105" w:rsidRDefault="00513105" w:rsidP="00513105">
      <w:pPr>
        <w:rPr>
          <w:ins w:id="109" w:author="AJ Smit" w:date="2018-11-07T11:01:00Z"/>
          <w:rFonts w:ascii="Arial" w:hAnsi="Arial" w:cs="Arial"/>
        </w:rPr>
      </w:pPr>
    </w:p>
    <w:p w14:paraId="1CBE3521" w14:textId="6C643B8D" w:rsidR="00513105" w:rsidRPr="00513105" w:rsidRDefault="00513105" w:rsidP="00513105">
      <w:pPr>
        <w:rPr>
          <w:ins w:id="110" w:author="AJ Smit" w:date="2018-11-07T11:01:00Z"/>
          <w:rFonts w:ascii="Arial" w:hAnsi="Arial" w:cs="Arial"/>
          <w:b/>
          <w:rPrChange w:id="111" w:author="AJ Smit" w:date="2018-11-07T11:01:00Z">
            <w:rPr>
              <w:ins w:id="112" w:author="AJ Smit" w:date="2018-11-07T11:01:00Z"/>
              <w:rFonts w:ascii="Arial" w:hAnsi="Arial" w:cs="Arial"/>
            </w:rPr>
          </w:rPrChange>
        </w:rPr>
      </w:pPr>
      <w:commentRangeStart w:id="113"/>
      <w:ins w:id="114" w:author="AJ Smit" w:date="2018-11-07T11:01:00Z">
        <w:r w:rsidRPr="00513105">
          <w:rPr>
            <w:rFonts w:ascii="Arial" w:hAnsi="Arial" w:cs="Arial"/>
            <w:b/>
            <w:rPrChange w:id="115" w:author="AJ Smit" w:date="2018-11-07T11:01:00Z">
              <w:rPr>
                <w:rFonts w:ascii="Arial" w:hAnsi="Arial" w:cs="Arial"/>
              </w:rPr>
            </w:rPrChange>
          </w:rPr>
          <w:t>References</w:t>
        </w:r>
        <w:commentRangeEnd w:id="113"/>
        <w:r>
          <w:rPr>
            <w:rStyle w:val="CommentReference"/>
          </w:rPr>
          <w:commentReference w:id="113"/>
        </w:r>
      </w:ins>
    </w:p>
    <w:p w14:paraId="5C4D8A81" w14:textId="50BFBB3F" w:rsidR="00513105" w:rsidRPr="00513105" w:rsidRDefault="00513105" w:rsidP="00513105">
      <w:pPr>
        <w:rPr>
          <w:rFonts w:ascii="Arial" w:hAnsi="Arial" w:cs="Arial"/>
          <w:rPrChange w:id="117" w:author="AJ Smit" w:date="2018-11-07T11:01:00Z">
            <w:rPr/>
          </w:rPrChange>
        </w:rPr>
        <w:pPrChange w:id="118" w:author="AJ Smit" w:date="2018-11-07T11:01:00Z">
          <w:pPr>
            <w:pStyle w:val="ListParagraph"/>
            <w:numPr>
              <w:numId w:val="3"/>
            </w:numPr>
            <w:ind w:left="1080" w:hanging="360"/>
          </w:pPr>
        </w:pPrChange>
      </w:pPr>
      <w:ins w:id="119" w:author="AJ Smit" w:date="2018-11-07T11:01:00Z">
        <w:r w:rsidRPr="00513105">
          <w:rPr>
            <w:rFonts w:ascii="Arial" w:hAnsi="Arial" w:cs="Arial"/>
          </w:rPr>
          <w:t>R Core Team (2018). R: A language and environment for statistical computing. R Foundation for Statistical Computing, Vienna, Austria. URL https://www.R-project.org/.</w:t>
        </w:r>
      </w:ins>
    </w:p>
    <w:sectPr w:rsidR="00513105" w:rsidRPr="00513105" w:rsidSect="00356B08">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AJ Smit" w:date="2018-11-07T10:06:00Z" w:initials="Office">
    <w:p w14:paraId="45305299" w14:textId="77777777" w:rsidR="0039482C" w:rsidRDefault="0039482C">
      <w:pPr>
        <w:pStyle w:val="CommentText"/>
      </w:pPr>
      <w:r>
        <w:rPr>
          <w:rStyle w:val="CommentReference"/>
        </w:rPr>
        <w:annotationRef/>
      </w:r>
      <w:r>
        <w:t>Where’s the title? Where’s the author names? The affiliations? And all the other missing bits?</w:t>
      </w:r>
    </w:p>
    <w:p w14:paraId="69DD8DAC" w14:textId="77777777" w:rsidR="0039482C" w:rsidRDefault="0039482C">
      <w:pPr>
        <w:pStyle w:val="CommentText"/>
      </w:pPr>
    </w:p>
    <w:p w14:paraId="7390F45F" w14:textId="77777777" w:rsidR="0039482C" w:rsidRDefault="0039482C">
      <w:pPr>
        <w:pStyle w:val="CommentText"/>
      </w:pPr>
      <w:r>
        <w:t>Even in a draft, all of these things must be there!</w:t>
      </w:r>
    </w:p>
  </w:comment>
  <w:comment w:id="4" w:author="AJ Smit" w:date="2018-11-07T10:05:00Z" w:initials="Office">
    <w:p w14:paraId="1AFBC824" w14:textId="77777777" w:rsidR="0039482C" w:rsidRDefault="0039482C">
      <w:pPr>
        <w:pStyle w:val="CommentText"/>
      </w:pPr>
      <w:r>
        <w:rPr>
          <w:rStyle w:val="CommentReference"/>
        </w:rPr>
        <w:annotationRef/>
      </w:r>
      <w:r>
        <w:t>No sub-headings under Introduction. If you have ever read a paper you will have seen this.</w:t>
      </w:r>
    </w:p>
  </w:comment>
  <w:comment w:id="5" w:author="AJ Smit" w:date="2018-11-07T10:10:00Z" w:initials="Office">
    <w:p w14:paraId="4839C8A5" w14:textId="77777777" w:rsidR="0039482C" w:rsidRDefault="0039482C">
      <w:pPr>
        <w:pStyle w:val="CommentText"/>
      </w:pPr>
      <w:r>
        <w:rPr>
          <w:rStyle w:val="CommentReference"/>
        </w:rPr>
        <w:annotationRef/>
      </w:r>
      <w:r>
        <w:t>Try to combine these sentences into one or two. Short, disjunct sentences like this do not make for pleasant reading.</w:t>
      </w:r>
    </w:p>
  </w:comment>
  <w:comment w:id="6" w:author="AJ Smit" w:date="2018-11-07T10:08:00Z" w:initials="Office">
    <w:p w14:paraId="6BD34B4A" w14:textId="77777777" w:rsidR="0039482C" w:rsidRDefault="0039482C">
      <w:pPr>
        <w:pStyle w:val="CommentText"/>
      </w:pPr>
      <w:r>
        <w:rPr>
          <w:rStyle w:val="CommentReference"/>
        </w:rPr>
        <w:annotationRef/>
      </w:r>
      <w:r>
        <w:t>Yikes, they were hardly the first people to see this!!</w:t>
      </w:r>
    </w:p>
  </w:comment>
  <w:comment w:id="7" w:author="AJ Smit" w:date="2018-11-07T10:09:00Z" w:initials="Office">
    <w:p w14:paraId="23FC3E8F" w14:textId="77777777" w:rsidR="0039482C" w:rsidRDefault="0039482C">
      <w:pPr>
        <w:pStyle w:val="CommentText"/>
      </w:pPr>
      <w:r>
        <w:rPr>
          <w:rStyle w:val="CommentReference"/>
        </w:rPr>
        <w:annotationRef/>
      </w:r>
      <w:r>
        <w:t>It makes no sense to talk about % reduction in water depth! There is a far simpler way to state this fact. Anyway, depth-related changes in temperature is not something that your study is concerned with.</w:t>
      </w:r>
    </w:p>
  </w:comment>
  <w:comment w:id="8" w:author="AJ Smit" w:date="2018-11-07T10:07:00Z" w:initials="Office">
    <w:p w14:paraId="1EF8C45A" w14:textId="77777777" w:rsidR="0039482C" w:rsidRDefault="0039482C">
      <w:pPr>
        <w:pStyle w:val="CommentText"/>
      </w:pPr>
      <w:r>
        <w:rPr>
          <w:rStyle w:val="CommentReference"/>
        </w:rPr>
        <w:annotationRef/>
      </w:r>
      <w:r>
        <w:t>Remove. Make sure the paragraphs flow neatly from one to the next.</w:t>
      </w:r>
    </w:p>
  </w:comment>
  <w:comment w:id="9" w:author="AJ Smit" w:date="2018-11-07T10:18:00Z" w:initials="Office">
    <w:p w14:paraId="48916059" w14:textId="77777777" w:rsidR="00676B5B" w:rsidRDefault="00676B5B">
      <w:pPr>
        <w:pStyle w:val="CommentText"/>
      </w:pPr>
      <w:r>
        <w:rPr>
          <w:rStyle w:val="CommentReference"/>
        </w:rPr>
        <w:annotationRef/>
      </w:r>
      <w:r>
        <w:t xml:space="preserve">I am not sure that this belongs here. I seems disconnected with what comes before or follows after. Maybe you can cleverly use this as the opening paragraph to the Intro, to set the scene of the thermal environment within which kelps are studied. Just a suggestion. </w:t>
      </w:r>
    </w:p>
    <w:p w14:paraId="0C2A2441" w14:textId="77777777" w:rsidR="00676B5B" w:rsidRDefault="00676B5B">
      <w:pPr>
        <w:pStyle w:val="CommentText"/>
      </w:pPr>
    </w:p>
    <w:p w14:paraId="47BD96FF" w14:textId="77777777" w:rsidR="00676B5B" w:rsidRDefault="00676B5B">
      <w:pPr>
        <w:pStyle w:val="CommentText"/>
      </w:pPr>
      <w:r>
        <w:t>Basically, your writing needs to become more thoughtful and considerate, and less haphazard and disjunct. It needs to be integrated better into a coherent, logical story, with a clear beginning (setting the scene and leading to the known knowledge around the topic, to finding gaps in knowledge, to setting the problem statement, aims, and hypotheses).</w:t>
      </w:r>
    </w:p>
  </w:comment>
  <w:comment w:id="10" w:author="AJ Smit" w:date="2018-11-07T10:16:00Z" w:initials="Office">
    <w:p w14:paraId="4F56961E" w14:textId="77777777" w:rsidR="00676B5B" w:rsidRDefault="00676B5B">
      <w:pPr>
        <w:pStyle w:val="CommentText"/>
      </w:pPr>
      <w:r>
        <w:rPr>
          <w:rStyle w:val="CommentReference"/>
        </w:rPr>
        <w:annotationRef/>
      </w:r>
      <w:r>
        <w:t>Remove.</w:t>
      </w:r>
    </w:p>
  </w:comment>
  <w:comment w:id="11" w:author="AJ Smit" w:date="2018-11-07T10:37:00Z" w:initials="Office">
    <w:p w14:paraId="02D6095E" w14:textId="03694F59" w:rsidR="00407F74" w:rsidRDefault="00407F74">
      <w:pPr>
        <w:pStyle w:val="CommentText"/>
      </w:pPr>
      <w:r>
        <w:rPr>
          <w:rStyle w:val="CommentReference"/>
        </w:rPr>
        <w:annotationRef/>
      </w:r>
      <w:r>
        <w:t>Aside from setting the kelp’s distributional range, is anything known about how it affects morphology? If not, this lack of knowledge becomes a problem statement.</w:t>
      </w:r>
    </w:p>
  </w:comment>
  <w:comment w:id="12" w:author="AJ Smit" w:date="2018-11-07T10:19:00Z" w:initials="Office">
    <w:p w14:paraId="47C9E2CD" w14:textId="77777777" w:rsidR="00676B5B" w:rsidRDefault="00676B5B">
      <w:pPr>
        <w:pStyle w:val="CommentText"/>
      </w:pPr>
      <w:r>
        <w:rPr>
          <w:rStyle w:val="CommentReference"/>
        </w:rPr>
        <w:annotationRef/>
      </w:r>
      <w:r>
        <w:t>You have already mentioned something to this effect early on. Merge this here with the earlier bits.</w:t>
      </w:r>
    </w:p>
  </w:comment>
  <w:comment w:id="13" w:author="AJ Smit" w:date="2018-11-07T10:23:00Z" w:initials="Office">
    <w:p w14:paraId="45AD4269" w14:textId="31BF25FF" w:rsidR="006A44EC" w:rsidRDefault="006A44EC">
      <w:pPr>
        <w:pStyle w:val="CommentText"/>
      </w:pPr>
      <w:r>
        <w:rPr>
          <w:rStyle w:val="CommentReference"/>
        </w:rPr>
        <w:annotationRef/>
      </w:r>
      <w:r>
        <w:t>Remove.</w:t>
      </w:r>
    </w:p>
  </w:comment>
  <w:comment w:id="14" w:author="AJ Smit" w:date="2018-11-07T10:23:00Z" w:initials="Office">
    <w:p w14:paraId="0D217664" w14:textId="4043BCCC" w:rsidR="006A44EC" w:rsidRDefault="006A44EC">
      <w:pPr>
        <w:pStyle w:val="CommentText"/>
      </w:pPr>
      <w:r>
        <w:rPr>
          <w:rStyle w:val="CommentReference"/>
        </w:rPr>
        <w:annotationRef/>
      </w:r>
      <w:r>
        <w:t>????</w:t>
      </w:r>
    </w:p>
  </w:comment>
  <w:comment w:id="16" w:author="AJ Smit" w:date="2018-11-07T10:24:00Z" w:initials="Office">
    <w:p w14:paraId="269479CC" w14:textId="362A8296" w:rsidR="006A44EC" w:rsidRDefault="006A44EC">
      <w:pPr>
        <w:pStyle w:val="CommentText"/>
      </w:pPr>
      <w:r>
        <w:rPr>
          <w:rStyle w:val="CommentReference"/>
        </w:rPr>
        <w:annotationRef/>
      </w:r>
      <w:r>
        <w:t>Weird. The sentence is flanked by refs on each end. Which refs. belong here?</w:t>
      </w:r>
    </w:p>
  </w:comment>
  <w:comment w:id="15" w:author="AJ Smit" w:date="2018-11-07T10:36:00Z" w:initials="Office">
    <w:p w14:paraId="2CA33DC6" w14:textId="77777777" w:rsidR="00407F74" w:rsidRDefault="00407F74">
      <w:pPr>
        <w:pStyle w:val="CommentText"/>
      </w:pPr>
      <w:r>
        <w:rPr>
          <w:rStyle w:val="CommentReference"/>
        </w:rPr>
        <w:annotationRef/>
      </w:r>
      <w:r>
        <w:t>Merge and integrate these two paragraphs.</w:t>
      </w:r>
    </w:p>
    <w:p w14:paraId="58BD3935" w14:textId="77777777" w:rsidR="00407F74" w:rsidRDefault="00407F74">
      <w:pPr>
        <w:pStyle w:val="CommentText"/>
      </w:pPr>
    </w:p>
    <w:p w14:paraId="44C0A392" w14:textId="00B31406" w:rsidR="00407F74" w:rsidRDefault="00407F74">
      <w:pPr>
        <w:pStyle w:val="CommentText"/>
      </w:pPr>
      <w:r>
        <w:t xml:space="preserve">So, what knowledge gaps are there? Why are you doing this study on </w:t>
      </w:r>
      <w:proofErr w:type="spellStart"/>
      <w:r>
        <w:t>Ecklonia</w:t>
      </w:r>
      <w:proofErr w:type="spellEnd"/>
      <w:r>
        <w:t xml:space="preserve"> maxima?</w:t>
      </w:r>
    </w:p>
  </w:comment>
  <w:comment w:id="20" w:author="AJ Smit" w:date="2018-11-07T10:38:00Z" w:initials="Office">
    <w:p w14:paraId="7113D1F7" w14:textId="63250EE3" w:rsidR="00407F74" w:rsidRDefault="00407F74">
      <w:pPr>
        <w:pStyle w:val="CommentText"/>
      </w:pPr>
      <w:r>
        <w:rPr>
          <w:rStyle w:val="CommentReference"/>
        </w:rPr>
        <w:annotationRef/>
      </w:r>
      <w:r>
        <w:t xml:space="preserve">Merge this with the previous </w:t>
      </w:r>
      <w:proofErr w:type="spellStart"/>
      <w:r>
        <w:t>two.</w:t>
      </w:r>
      <w:proofErr w:type="spellEnd"/>
      <w:r>
        <w:t xml:space="preserve"> Integrate! </w:t>
      </w:r>
      <w:proofErr w:type="spellStart"/>
      <w:r>
        <w:t>Synthewsise</w:t>
      </w:r>
      <w:proofErr w:type="spellEnd"/>
      <w:r>
        <w:t>!</w:t>
      </w:r>
    </w:p>
  </w:comment>
  <w:comment w:id="21" w:author="AJ Smit" w:date="2018-11-07T10:42:00Z" w:initials="Office">
    <w:p w14:paraId="17BFF4DA" w14:textId="77777777" w:rsidR="00407F74" w:rsidRDefault="00407F74">
      <w:pPr>
        <w:pStyle w:val="CommentText"/>
      </w:pPr>
      <w:r>
        <w:rPr>
          <w:rStyle w:val="CommentReference"/>
        </w:rPr>
        <w:annotationRef/>
      </w:r>
      <w:r>
        <w:t>By adding this sentence, one connects this para to the previous one, gently introduce a new thought directions, and it negated the need for a heading. Write in this way, as it allows you to connect each sentence to the next, and each para to the next.</w:t>
      </w:r>
    </w:p>
    <w:p w14:paraId="23D71F76" w14:textId="77777777" w:rsidR="00407F74" w:rsidRDefault="00407F74">
      <w:pPr>
        <w:pStyle w:val="CommentText"/>
      </w:pPr>
    </w:p>
    <w:p w14:paraId="5EFBABEC" w14:textId="77777777" w:rsidR="00407F74" w:rsidRDefault="00407F74">
      <w:pPr>
        <w:pStyle w:val="CommentText"/>
      </w:pPr>
      <w:r>
        <w:t xml:space="preserve">Make sure there is a coherent and logical train of thought, as ideas and inferences lead to news concepts and new inferences and questions. Currently your </w:t>
      </w:r>
      <w:proofErr w:type="spellStart"/>
      <w:r>
        <w:t>wirting</w:t>
      </w:r>
      <w:proofErr w:type="spellEnd"/>
      <w:r>
        <w:t xml:space="preserve"> is all over the place.</w:t>
      </w:r>
    </w:p>
    <w:p w14:paraId="1AE828B9" w14:textId="77777777" w:rsidR="00407F74" w:rsidRDefault="00407F74">
      <w:pPr>
        <w:pStyle w:val="CommentText"/>
      </w:pPr>
    </w:p>
    <w:p w14:paraId="3F9AD62C" w14:textId="2183EAEC" w:rsidR="00407F74" w:rsidRDefault="00407F74">
      <w:pPr>
        <w:pStyle w:val="CommentText"/>
      </w:pPr>
      <w:r>
        <w:t>Read papers to see how people write! It is clear that you have not paid attention to how people write.</w:t>
      </w:r>
    </w:p>
  </w:comment>
  <w:comment w:id="26" w:author="AJ Smit" w:date="2018-11-07T10:39:00Z" w:initials="Office">
    <w:p w14:paraId="188F02D5" w14:textId="4B4E7027" w:rsidR="00407F74" w:rsidRDefault="00407F74">
      <w:pPr>
        <w:pStyle w:val="CommentText"/>
      </w:pPr>
      <w:r>
        <w:rPr>
          <w:rStyle w:val="CommentReference"/>
        </w:rPr>
        <w:annotationRef/>
      </w:r>
      <w:r>
        <w:t xml:space="preserve">The west coast is not in </w:t>
      </w:r>
      <w:proofErr w:type="spellStart"/>
      <w:r>
        <w:t>Algoa</w:t>
      </w:r>
      <w:proofErr w:type="spellEnd"/>
      <w:r>
        <w:t xml:space="preserve"> Bay. It is </w:t>
      </w:r>
      <w:proofErr w:type="spellStart"/>
      <w:r>
        <w:t>Algoa</w:t>
      </w:r>
      <w:proofErr w:type="spellEnd"/>
      <w:r>
        <w:t xml:space="preserve"> Bay, not Nelson Mandela Bay.</w:t>
      </w:r>
    </w:p>
  </w:comment>
  <w:comment w:id="33" w:author="AJ Smit" w:date="2018-11-07T10:40:00Z" w:initials="Office">
    <w:p w14:paraId="2A1EC2BB" w14:textId="29F64B48" w:rsidR="00407F74" w:rsidRDefault="00407F74">
      <w:pPr>
        <w:pStyle w:val="CommentText"/>
      </w:pPr>
      <w:r>
        <w:rPr>
          <w:rStyle w:val="CommentReference"/>
        </w:rPr>
        <w:annotationRef/>
      </w:r>
      <w:r>
        <w:t>How?</w:t>
      </w:r>
    </w:p>
  </w:comment>
  <w:comment w:id="22" w:author="AJ Smit" w:date="2018-11-07T10:48:00Z" w:initials="Office">
    <w:p w14:paraId="300D89B6" w14:textId="77777777" w:rsidR="001F76A4" w:rsidRDefault="001F76A4">
      <w:pPr>
        <w:pStyle w:val="CommentText"/>
      </w:pPr>
      <w:r>
        <w:rPr>
          <w:rStyle w:val="CommentReference"/>
        </w:rPr>
        <w:annotationRef/>
      </w:r>
      <w:r>
        <w:t>What about the effect of climate change on waves?</w:t>
      </w:r>
    </w:p>
    <w:p w14:paraId="58E00DD2" w14:textId="77777777" w:rsidR="001F76A4" w:rsidRDefault="001F76A4">
      <w:pPr>
        <w:pStyle w:val="CommentText"/>
      </w:pPr>
    </w:p>
    <w:p w14:paraId="13031D73" w14:textId="77777777" w:rsidR="001F76A4" w:rsidRDefault="001F76A4">
      <w:pPr>
        <w:pStyle w:val="CommentText"/>
      </w:pPr>
      <w:r>
        <w:t>What about climate change and the effect on upwelling?</w:t>
      </w:r>
    </w:p>
    <w:p w14:paraId="44539B63" w14:textId="77777777" w:rsidR="001F76A4" w:rsidRDefault="001F76A4">
      <w:pPr>
        <w:pStyle w:val="CommentText"/>
      </w:pPr>
    </w:p>
    <w:p w14:paraId="03CCDE8A" w14:textId="47C2E8AF" w:rsidR="001F76A4" w:rsidRDefault="001F76A4">
      <w:pPr>
        <w:pStyle w:val="CommentText"/>
      </w:pPr>
      <w:r>
        <w:t>What about the areas along the coast that are meant to become colder, warmer, more exposed, less exposed, etc.?</w:t>
      </w:r>
    </w:p>
  </w:comment>
  <w:comment w:id="35" w:author="AJ Smit" w:date="2018-11-07T10:46:00Z" w:initials="Office">
    <w:p w14:paraId="6A31719F" w14:textId="783A849B" w:rsidR="001F76A4" w:rsidRDefault="001F76A4">
      <w:pPr>
        <w:pStyle w:val="CommentText"/>
      </w:pPr>
      <w:r>
        <w:rPr>
          <w:rStyle w:val="CommentReference"/>
        </w:rPr>
        <w:annotationRef/>
      </w:r>
      <w:r>
        <w:t>This is out of place. Delete, or write it in elsewhere, where it actually ties in with the surrounding text.</w:t>
      </w:r>
    </w:p>
  </w:comment>
  <w:comment w:id="36" w:author="AJ Smit" w:date="2018-11-07T10:47:00Z" w:initials="Office">
    <w:p w14:paraId="77FE31E1" w14:textId="66A5DAEF" w:rsidR="001F76A4" w:rsidRDefault="001F76A4">
      <w:pPr>
        <w:pStyle w:val="CommentText"/>
      </w:pPr>
      <w:r>
        <w:rPr>
          <w:rStyle w:val="CommentReference"/>
        </w:rPr>
        <w:annotationRef/>
      </w:r>
      <w:r>
        <w:t>The problem statements that are meant to precede the arrival at the Aims is still not fully developed. There needs to be a problem statement (that results from identifying the gaps and the needs in the light of what is already known) that flows from the writing on temperature and waves.</w:t>
      </w:r>
    </w:p>
  </w:comment>
  <w:comment w:id="38" w:author="AJ Smit" w:date="2018-11-07T10:51:00Z" w:initials="Office">
    <w:p w14:paraId="4F500FAB" w14:textId="572A3C3D" w:rsidR="001F76A4" w:rsidRDefault="001F76A4">
      <w:pPr>
        <w:pStyle w:val="CommentText"/>
      </w:pPr>
      <w:r>
        <w:rPr>
          <w:rStyle w:val="CommentReference"/>
        </w:rPr>
        <w:annotationRef/>
      </w:r>
      <w:r>
        <w:t>???</w:t>
      </w:r>
    </w:p>
  </w:comment>
  <w:comment w:id="37" w:author="AJ Smit" w:date="2018-11-07T10:51:00Z" w:initials="Office">
    <w:p w14:paraId="0A55D28B" w14:textId="184372C5" w:rsidR="001F76A4" w:rsidRDefault="001F76A4">
      <w:pPr>
        <w:pStyle w:val="CommentText"/>
      </w:pPr>
      <w:r>
        <w:rPr>
          <w:rStyle w:val="CommentReference"/>
        </w:rPr>
        <w:annotationRef/>
      </w:r>
      <w:r>
        <w:t>The first sentence of this paragraph already says this.</w:t>
      </w:r>
    </w:p>
  </w:comment>
  <w:comment w:id="39" w:author="AJ Smit" w:date="2018-11-07T10:51:00Z" w:initials="Office">
    <w:p w14:paraId="6E96B373" w14:textId="1A541724" w:rsidR="001F76A4" w:rsidRDefault="001F76A4">
      <w:pPr>
        <w:pStyle w:val="CommentText"/>
      </w:pPr>
      <w:r>
        <w:rPr>
          <w:rStyle w:val="CommentReference"/>
        </w:rPr>
        <w:annotationRef/>
      </w:r>
      <w:r>
        <w:t>You need to be far  more specific about the hypotheses. Mention them exactly, so that each one can be testable by some precise stats.</w:t>
      </w:r>
    </w:p>
  </w:comment>
  <w:comment w:id="47" w:author="AJ Smit" w:date="2018-11-07T10:53:00Z" w:initials="Office">
    <w:p w14:paraId="2187473E" w14:textId="53A1D2EF" w:rsidR="001F76A4" w:rsidRDefault="001F76A4">
      <w:pPr>
        <w:pStyle w:val="CommentText"/>
      </w:pPr>
      <w:r>
        <w:rPr>
          <w:rStyle w:val="CommentReference"/>
        </w:rPr>
        <w:annotationRef/>
      </w:r>
      <w:r>
        <w:t>Where is the map?</w:t>
      </w:r>
    </w:p>
  </w:comment>
  <w:comment w:id="62" w:author="AJ Smit" w:date="2018-11-07T10:54:00Z" w:initials="Office">
    <w:p w14:paraId="3AA34869" w14:textId="0D053E2B" w:rsidR="001F76A4" w:rsidRDefault="001F76A4">
      <w:pPr>
        <w:pStyle w:val="CommentText"/>
      </w:pPr>
      <w:r>
        <w:rPr>
          <w:rStyle w:val="CommentReference"/>
        </w:rPr>
        <w:annotationRef/>
      </w:r>
      <w:r>
        <w:t>Make a table with these things (and units of measurement). It might be nice to also include a figure of the kelp and indicate where the measurements were taken.</w:t>
      </w:r>
    </w:p>
  </w:comment>
  <w:comment w:id="93" w:author="AJ Smit" w:date="2018-11-07T10:59:00Z" w:initials="Office">
    <w:p w14:paraId="7B2D4460" w14:textId="09A0B3D6" w:rsidR="00513105" w:rsidRDefault="00513105">
      <w:pPr>
        <w:pStyle w:val="CommentText"/>
      </w:pPr>
      <w:r>
        <w:rPr>
          <w:rStyle w:val="CommentReference"/>
        </w:rPr>
        <w:annotationRef/>
      </w:r>
      <w:r>
        <w:t>Which?</w:t>
      </w:r>
    </w:p>
  </w:comment>
  <w:comment w:id="94" w:author="AJ Smit" w:date="2018-11-07T10:59:00Z" w:initials="Office">
    <w:p w14:paraId="751FD97A" w14:textId="0E6C6872" w:rsidR="00513105" w:rsidRDefault="00513105">
      <w:pPr>
        <w:pStyle w:val="CommentText"/>
      </w:pPr>
      <w:r>
        <w:rPr>
          <w:rStyle w:val="CommentReference"/>
        </w:rPr>
        <w:annotationRef/>
      </w:r>
      <w:r>
        <w:t>Which?</w:t>
      </w:r>
    </w:p>
  </w:comment>
  <w:comment w:id="113" w:author="AJ Smit" w:date="2018-11-07T11:01:00Z" w:initials="Office">
    <w:p w14:paraId="667F4736" w14:textId="147EE021" w:rsidR="00513105" w:rsidRDefault="00513105">
      <w:pPr>
        <w:pStyle w:val="CommentText"/>
      </w:pPr>
      <w:r>
        <w:rPr>
          <w:rStyle w:val="CommentReference"/>
        </w:rPr>
        <w:annotationRef/>
      </w:r>
      <w:r>
        <w:t xml:space="preserve">Where are your </w:t>
      </w:r>
      <w:r>
        <w:t>refs?</w:t>
      </w:r>
      <w:bookmarkStart w:id="116" w:name="_GoBack"/>
      <w:bookmarkEnd w:id="116"/>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390F45F" w15:done="0"/>
  <w15:commentEx w15:paraId="1AFBC824" w15:done="0"/>
  <w15:commentEx w15:paraId="4839C8A5" w15:done="0"/>
  <w15:commentEx w15:paraId="6BD34B4A" w15:done="0"/>
  <w15:commentEx w15:paraId="23FC3E8F" w15:done="0"/>
  <w15:commentEx w15:paraId="1EF8C45A" w15:done="0"/>
  <w15:commentEx w15:paraId="47BD96FF" w15:done="0"/>
  <w15:commentEx w15:paraId="4F56961E" w15:done="0"/>
  <w15:commentEx w15:paraId="02D6095E" w15:done="0"/>
  <w15:commentEx w15:paraId="47C9E2CD" w15:done="0"/>
  <w15:commentEx w15:paraId="45AD4269" w15:done="0"/>
  <w15:commentEx w15:paraId="0D217664" w15:done="0"/>
  <w15:commentEx w15:paraId="269479CC" w15:done="0"/>
  <w15:commentEx w15:paraId="44C0A392" w15:done="0"/>
  <w15:commentEx w15:paraId="7113D1F7" w15:done="0"/>
  <w15:commentEx w15:paraId="3F9AD62C" w15:done="0"/>
  <w15:commentEx w15:paraId="188F02D5" w15:done="0"/>
  <w15:commentEx w15:paraId="2A1EC2BB" w15:done="0"/>
  <w15:commentEx w15:paraId="03CCDE8A" w15:done="0"/>
  <w15:commentEx w15:paraId="6A31719F" w15:done="0"/>
  <w15:commentEx w15:paraId="77FE31E1" w15:done="0"/>
  <w15:commentEx w15:paraId="4F500FAB" w15:done="0"/>
  <w15:commentEx w15:paraId="0A55D28B" w15:done="0"/>
  <w15:commentEx w15:paraId="6E96B373" w15:done="0"/>
  <w15:commentEx w15:paraId="2187473E" w15:done="0"/>
  <w15:commentEx w15:paraId="3AA34869" w15:done="0"/>
  <w15:commentEx w15:paraId="7B2D4460" w15:done="0"/>
  <w15:commentEx w15:paraId="751FD97A" w15:done="0"/>
  <w15:commentEx w15:paraId="667F473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390F45F" w16cid:durableId="1F8D3791"/>
  <w16cid:commentId w16cid:paraId="1AFBC824" w16cid:durableId="1F8D3776"/>
  <w16cid:commentId w16cid:paraId="4839C8A5" w16cid:durableId="1F8D38AE"/>
  <w16cid:commentId w16cid:paraId="6BD34B4A" w16cid:durableId="1F8D383A"/>
  <w16cid:commentId w16cid:paraId="23FC3E8F" w16cid:durableId="1F8D3867"/>
  <w16cid:commentId w16cid:paraId="1EF8C45A" w16cid:durableId="1F8D37F5"/>
  <w16cid:commentId w16cid:paraId="47BD96FF" w16cid:durableId="1F8D3A6B"/>
  <w16cid:commentId w16cid:paraId="4F56961E" w16cid:durableId="1F8D39F4"/>
  <w16cid:commentId w16cid:paraId="02D6095E" w16cid:durableId="1F8D3ED6"/>
  <w16cid:commentId w16cid:paraId="47C9E2CD" w16cid:durableId="1F8D3AC4"/>
  <w16cid:commentId w16cid:paraId="45AD4269" w16cid:durableId="1F8D3BA1"/>
  <w16cid:commentId w16cid:paraId="0D217664" w16cid:durableId="1F8D3BB5"/>
  <w16cid:commentId w16cid:paraId="269479CC" w16cid:durableId="1F8D3BCE"/>
  <w16cid:commentId w16cid:paraId="44C0A392" w16cid:durableId="1F8D3EC3"/>
  <w16cid:commentId w16cid:paraId="7113D1F7" w16cid:durableId="1F8D3F35"/>
  <w16cid:commentId w16cid:paraId="3F9AD62C" w16cid:durableId="1F8D401F"/>
  <w16cid:commentId w16cid:paraId="188F02D5" w16cid:durableId="1F8D3F66"/>
  <w16cid:commentId w16cid:paraId="2A1EC2BB" w16cid:durableId="1F8D3FB7"/>
  <w16cid:commentId w16cid:paraId="03CCDE8A" w16cid:durableId="1F8D4184"/>
  <w16cid:commentId w16cid:paraId="6A31719F" w16cid:durableId="1F8D4108"/>
  <w16cid:commentId w16cid:paraId="77FE31E1" w16cid:durableId="1F8D4130"/>
  <w16cid:commentId w16cid:paraId="4F500FAB" w16cid:durableId="1F8D4217"/>
  <w16cid:commentId w16cid:paraId="0A55D28B" w16cid:durableId="1F8D4230"/>
  <w16cid:commentId w16cid:paraId="6E96B373" w16cid:durableId="1F8D424D"/>
  <w16cid:commentId w16cid:paraId="2187473E" w16cid:durableId="1F8D42B5"/>
  <w16cid:commentId w16cid:paraId="3AA34869" w16cid:durableId="1F8D42FC"/>
  <w16cid:commentId w16cid:paraId="7B2D4460" w16cid:durableId="1F8D440B"/>
  <w16cid:commentId w16cid:paraId="751FD97A" w16cid:durableId="1F8D4412"/>
  <w16cid:commentId w16cid:paraId="667F4736" w16cid:durableId="1F8D449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BA2D3B"/>
    <w:multiLevelType w:val="hybridMultilevel"/>
    <w:tmpl w:val="4C42E58E"/>
    <w:lvl w:ilvl="0" w:tplc="8C5C5230">
      <w:start w:val="5"/>
      <w:numFmt w:val="bullet"/>
      <w:lvlText w:val=""/>
      <w:lvlJc w:val="left"/>
      <w:pPr>
        <w:ind w:left="720" w:hanging="360"/>
      </w:pPr>
      <w:rPr>
        <w:rFonts w:ascii="Wingdings" w:eastAsiaTheme="minorHAnsi" w:hAnsi="Wingdings"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70251C4E"/>
    <w:multiLevelType w:val="hybridMultilevel"/>
    <w:tmpl w:val="0FB27CF6"/>
    <w:lvl w:ilvl="0" w:tplc="7B8E88B6">
      <w:start w:val="5"/>
      <w:numFmt w:val="bullet"/>
      <w:lvlText w:val=""/>
      <w:lvlJc w:val="left"/>
      <w:pPr>
        <w:ind w:left="1080" w:hanging="360"/>
      </w:pPr>
      <w:rPr>
        <w:rFonts w:ascii="Wingdings" w:eastAsiaTheme="minorHAnsi" w:hAnsi="Wingdings" w:cs="Aria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2" w15:restartNumberingAfterBreak="0">
    <w:nsid w:val="712D0F0B"/>
    <w:multiLevelType w:val="hybridMultilevel"/>
    <w:tmpl w:val="73BA3B2C"/>
    <w:lvl w:ilvl="0" w:tplc="53705B98">
      <w:numFmt w:val="bullet"/>
      <w:lvlText w:val="-"/>
      <w:lvlJc w:val="left"/>
      <w:pPr>
        <w:ind w:left="720" w:hanging="360"/>
      </w:pPr>
      <w:rPr>
        <w:rFonts w:ascii="Times New Roman" w:eastAsiaTheme="minorHAnsi" w:hAnsi="Times New Roman" w:cs="Times New Roman"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proofState w:spelling="clean" w:grammar="clean"/>
  <w:trackRevisions/>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25951"/>
    <w:rsid w:val="00000FAE"/>
    <w:rsid w:val="00003FD2"/>
    <w:rsid w:val="00026A3C"/>
    <w:rsid w:val="000E4AE4"/>
    <w:rsid w:val="000E52AB"/>
    <w:rsid w:val="0017339A"/>
    <w:rsid w:val="001765A9"/>
    <w:rsid w:val="001D7DE6"/>
    <w:rsid w:val="001F76A4"/>
    <w:rsid w:val="002479D8"/>
    <w:rsid w:val="002B3E58"/>
    <w:rsid w:val="002F000E"/>
    <w:rsid w:val="003438B2"/>
    <w:rsid w:val="00356B08"/>
    <w:rsid w:val="00372C5E"/>
    <w:rsid w:val="0039482C"/>
    <w:rsid w:val="003A599E"/>
    <w:rsid w:val="004018A8"/>
    <w:rsid w:val="00407F74"/>
    <w:rsid w:val="00422C79"/>
    <w:rsid w:val="00440E86"/>
    <w:rsid w:val="004474E3"/>
    <w:rsid w:val="00485A37"/>
    <w:rsid w:val="004911F6"/>
    <w:rsid w:val="004E3312"/>
    <w:rsid w:val="004F1EEC"/>
    <w:rsid w:val="00513105"/>
    <w:rsid w:val="0051694C"/>
    <w:rsid w:val="0052157B"/>
    <w:rsid w:val="00526E8A"/>
    <w:rsid w:val="00531CF9"/>
    <w:rsid w:val="00581793"/>
    <w:rsid w:val="00586A42"/>
    <w:rsid w:val="00594BFD"/>
    <w:rsid w:val="00594DF2"/>
    <w:rsid w:val="005B304E"/>
    <w:rsid w:val="005B3909"/>
    <w:rsid w:val="005E2F45"/>
    <w:rsid w:val="005E5DF2"/>
    <w:rsid w:val="00626FFA"/>
    <w:rsid w:val="006312C6"/>
    <w:rsid w:val="006324B4"/>
    <w:rsid w:val="00655918"/>
    <w:rsid w:val="006632A4"/>
    <w:rsid w:val="00676B5B"/>
    <w:rsid w:val="006A44EC"/>
    <w:rsid w:val="006A7D63"/>
    <w:rsid w:val="006D49DC"/>
    <w:rsid w:val="006F7C62"/>
    <w:rsid w:val="00724447"/>
    <w:rsid w:val="00745909"/>
    <w:rsid w:val="007A1351"/>
    <w:rsid w:val="007A6F37"/>
    <w:rsid w:val="007C18F8"/>
    <w:rsid w:val="007C577C"/>
    <w:rsid w:val="007D7C7E"/>
    <w:rsid w:val="008269E4"/>
    <w:rsid w:val="008A044A"/>
    <w:rsid w:val="008E2064"/>
    <w:rsid w:val="008E53E3"/>
    <w:rsid w:val="008F2E49"/>
    <w:rsid w:val="008F3A18"/>
    <w:rsid w:val="009207C4"/>
    <w:rsid w:val="0096595B"/>
    <w:rsid w:val="009865D4"/>
    <w:rsid w:val="009A0133"/>
    <w:rsid w:val="009A744D"/>
    <w:rsid w:val="00A25CF6"/>
    <w:rsid w:val="00A701C4"/>
    <w:rsid w:val="00A87B36"/>
    <w:rsid w:val="00A918D8"/>
    <w:rsid w:val="00A9425F"/>
    <w:rsid w:val="00B25951"/>
    <w:rsid w:val="00B550CE"/>
    <w:rsid w:val="00B82B36"/>
    <w:rsid w:val="00B84814"/>
    <w:rsid w:val="00B97F62"/>
    <w:rsid w:val="00BA3EE6"/>
    <w:rsid w:val="00BB263C"/>
    <w:rsid w:val="00BB328D"/>
    <w:rsid w:val="00BC2808"/>
    <w:rsid w:val="00C01CF1"/>
    <w:rsid w:val="00C155F0"/>
    <w:rsid w:val="00C266C3"/>
    <w:rsid w:val="00C5712C"/>
    <w:rsid w:val="00C6219A"/>
    <w:rsid w:val="00C62849"/>
    <w:rsid w:val="00C91BC9"/>
    <w:rsid w:val="00C941F0"/>
    <w:rsid w:val="00CA38A7"/>
    <w:rsid w:val="00CC7267"/>
    <w:rsid w:val="00CC760B"/>
    <w:rsid w:val="00D05134"/>
    <w:rsid w:val="00D2316D"/>
    <w:rsid w:val="00D56318"/>
    <w:rsid w:val="00D73AB1"/>
    <w:rsid w:val="00D744A3"/>
    <w:rsid w:val="00DA650D"/>
    <w:rsid w:val="00DE6EF7"/>
    <w:rsid w:val="00DF3212"/>
    <w:rsid w:val="00E163ED"/>
    <w:rsid w:val="00E31EBD"/>
    <w:rsid w:val="00E452EA"/>
    <w:rsid w:val="00E621E0"/>
    <w:rsid w:val="00E7250D"/>
    <w:rsid w:val="00ED44DD"/>
    <w:rsid w:val="00EE6917"/>
    <w:rsid w:val="00F81022"/>
    <w:rsid w:val="00F837A1"/>
    <w:rsid w:val="00F93E33"/>
    <w:rsid w:val="00F96710"/>
    <w:rsid w:val="00FB18A4"/>
  </w:rsids>
  <m:mathPr>
    <m:mathFont m:val="Cambria Math"/>
    <m:brkBin m:val="before"/>
    <m:brkBinSub m:val="--"/>
    <m:smallFrac/>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785F0"/>
  <w15:docId w15:val="{592C0D72-1C3B-B14E-9BE1-4B5B778EB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2595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2C79"/>
    <w:pPr>
      <w:ind w:left="720"/>
      <w:contextualSpacing/>
    </w:pPr>
  </w:style>
  <w:style w:type="paragraph" w:styleId="BalloonText">
    <w:name w:val="Balloon Text"/>
    <w:basedOn w:val="Normal"/>
    <w:link w:val="BalloonTextChar"/>
    <w:uiPriority w:val="99"/>
    <w:semiHidden/>
    <w:unhideWhenUsed/>
    <w:rsid w:val="00C91B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1BC9"/>
    <w:rPr>
      <w:rFonts w:ascii="Tahoma" w:hAnsi="Tahoma" w:cs="Tahoma"/>
      <w:sz w:val="16"/>
      <w:szCs w:val="16"/>
    </w:rPr>
  </w:style>
  <w:style w:type="character" w:styleId="CommentReference">
    <w:name w:val="annotation reference"/>
    <w:basedOn w:val="DefaultParagraphFont"/>
    <w:uiPriority w:val="99"/>
    <w:semiHidden/>
    <w:unhideWhenUsed/>
    <w:rsid w:val="0039482C"/>
    <w:rPr>
      <w:sz w:val="16"/>
      <w:szCs w:val="16"/>
    </w:rPr>
  </w:style>
  <w:style w:type="paragraph" w:styleId="CommentText">
    <w:name w:val="annotation text"/>
    <w:basedOn w:val="Normal"/>
    <w:link w:val="CommentTextChar"/>
    <w:uiPriority w:val="99"/>
    <w:semiHidden/>
    <w:unhideWhenUsed/>
    <w:rsid w:val="0039482C"/>
    <w:pPr>
      <w:spacing w:line="240" w:lineRule="auto"/>
    </w:pPr>
    <w:rPr>
      <w:sz w:val="20"/>
      <w:szCs w:val="20"/>
    </w:rPr>
  </w:style>
  <w:style w:type="character" w:customStyle="1" w:styleId="CommentTextChar">
    <w:name w:val="Comment Text Char"/>
    <w:basedOn w:val="DefaultParagraphFont"/>
    <w:link w:val="CommentText"/>
    <w:uiPriority w:val="99"/>
    <w:semiHidden/>
    <w:rsid w:val="0039482C"/>
    <w:rPr>
      <w:sz w:val="20"/>
      <w:szCs w:val="20"/>
    </w:rPr>
  </w:style>
  <w:style w:type="paragraph" w:styleId="CommentSubject">
    <w:name w:val="annotation subject"/>
    <w:basedOn w:val="CommentText"/>
    <w:next w:val="CommentText"/>
    <w:link w:val="CommentSubjectChar"/>
    <w:uiPriority w:val="99"/>
    <w:semiHidden/>
    <w:unhideWhenUsed/>
    <w:rsid w:val="0039482C"/>
    <w:rPr>
      <w:b/>
      <w:bCs/>
    </w:rPr>
  </w:style>
  <w:style w:type="character" w:customStyle="1" w:styleId="CommentSubjectChar">
    <w:name w:val="Comment Subject Char"/>
    <w:basedOn w:val="CommentTextChar"/>
    <w:link w:val="CommentSubject"/>
    <w:uiPriority w:val="99"/>
    <w:semiHidden/>
    <w:rsid w:val="0039482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F471D1-BD5A-BA4B-A529-F6C0ABF50A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623</TotalTime>
  <Pages>4</Pages>
  <Words>1976</Words>
  <Characters>11266</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JESSE</dc:creator>
  <cp:lastModifiedBy>AJ Smit</cp:lastModifiedBy>
  <cp:revision>10</cp:revision>
  <dcterms:created xsi:type="dcterms:W3CDTF">2018-10-26T06:57:00Z</dcterms:created>
  <dcterms:modified xsi:type="dcterms:W3CDTF">2018-11-07T09:01:00Z</dcterms:modified>
</cp:coreProperties>
</file>